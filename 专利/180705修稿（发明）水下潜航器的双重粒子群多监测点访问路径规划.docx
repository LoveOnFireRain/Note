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D6C140" w14:textId="77777777" w:rsidR="00C8265D" w:rsidRDefault="00C8265D">
      <w:pPr>
        <w:ind w:firstLine="482"/>
        <w:jc w:val="center"/>
        <w:rPr>
          <w:b/>
        </w:rPr>
      </w:pPr>
      <w:r>
        <w:rPr>
          <w:rFonts w:hint="eastAsia"/>
          <w:b/>
        </w:rPr>
        <w:t>说</w:t>
      </w:r>
      <w:r>
        <w:rPr>
          <w:b/>
        </w:rPr>
        <w:t xml:space="preserve">  </w:t>
      </w:r>
      <w:r>
        <w:rPr>
          <w:rFonts w:hint="eastAsia"/>
          <w:b/>
        </w:rPr>
        <w:t>明</w:t>
      </w:r>
      <w:r>
        <w:rPr>
          <w:b/>
        </w:rPr>
        <w:t xml:space="preserve">  </w:t>
      </w:r>
      <w:r>
        <w:rPr>
          <w:rFonts w:hint="eastAsia"/>
          <w:b/>
        </w:rPr>
        <w:t>书</w:t>
      </w:r>
      <w:r>
        <w:rPr>
          <w:b/>
        </w:rPr>
        <w:t xml:space="preserve">  </w:t>
      </w:r>
      <w:r>
        <w:rPr>
          <w:rFonts w:hint="eastAsia"/>
          <w:b/>
        </w:rPr>
        <w:t>摘</w:t>
      </w:r>
      <w:r>
        <w:rPr>
          <w:b/>
        </w:rPr>
        <w:t xml:space="preserve">  </w:t>
      </w:r>
      <w:r>
        <w:rPr>
          <w:rFonts w:hint="eastAsia"/>
          <w:b/>
        </w:rPr>
        <w:t>要</w:t>
      </w:r>
    </w:p>
    <w:p w14:paraId="6BC062EE" w14:textId="2F43741A" w:rsidR="00C8265D" w:rsidRDefault="0001231B">
      <w:pPr>
        <w:ind w:firstLineChars="0" w:firstLine="0"/>
      </w:pPr>
      <w:r>
        <w:rPr>
          <w:noProof/>
        </w:rPr>
        <mc:AlternateContent>
          <mc:Choice Requires="wps">
            <w:drawing>
              <wp:anchor distT="0" distB="0" distL="114300" distR="114300" simplePos="0" relativeHeight="251655680" behindDoc="0" locked="0" layoutInCell="1" allowOverlap="1" wp14:anchorId="4A0FBA5F" wp14:editId="72151E97">
                <wp:simplePos x="0" y="0"/>
                <wp:positionH relativeFrom="column">
                  <wp:posOffset>-226695</wp:posOffset>
                </wp:positionH>
                <wp:positionV relativeFrom="paragraph">
                  <wp:posOffset>18415</wp:posOffset>
                </wp:positionV>
                <wp:extent cx="5752465" cy="0"/>
                <wp:effectExtent l="9525" t="8890" r="10160" b="1016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B7007FB" id="_x0000_t32" coordsize="21600,21600" o:spt="32" o:oned="t" path="m,l21600,21600e" filled="f">
                <v:path arrowok="t" fillok="f" o:connecttype="none"/>
                <o:lock v:ext="edit" shapetype="t"/>
              </v:shapetype>
              <v:shape id="AutoShape 2" o:spid="_x0000_s1026" type="#_x0000_t32" style="position:absolute;left:0;text-align:left;margin-left:-17.85pt;margin-top:1.45pt;width:452.9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"/>
            </w:pict>
          </mc:Fallback>
        </mc:AlternateContent>
      </w:r>
    </w:p>
    <w:p w14:paraId="4EA02485" w14:textId="77777777" w:rsidR="00C8265D" w:rsidRDefault="00E957BB" w:rsidP="003B43C8">
      <w:pPr>
        <w:ind w:firstLine="480"/>
        <w:rPr>
          <w:rFonts w:cs="宋体"/>
        </w:rPr>
      </w:pPr>
      <w:r w:rsidRPr="008932B3">
        <w:rPr>
          <w:rFonts w:ascii="宋体" w:hAnsi="宋体" w:hint="eastAsia"/>
        </w:rPr>
        <w:t>本发明</w:t>
      </w:r>
      <w:r>
        <w:rPr>
          <w:rFonts w:ascii="宋体" w:hAnsi="宋体" w:hint="eastAsia"/>
        </w:rPr>
        <w:t>提供一种</w:t>
      </w:r>
      <w:r w:rsidRPr="00E17AFF">
        <w:rPr>
          <w:rFonts w:hAnsi="宋体" w:hint="eastAsia"/>
        </w:rPr>
        <w:t>水下潜航器</w:t>
      </w:r>
      <w:r w:rsidRPr="00E17AFF">
        <w:rPr>
          <w:rFonts w:hAnsi="宋体"/>
        </w:rPr>
        <w:t>的</w:t>
      </w:r>
      <w:r w:rsidRPr="00E17AFF">
        <w:rPr>
          <w:rFonts w:hAnsi="宋体" w:hint="eastAsia"/>
        </w:rPr>
        <w:t>双重粒子群</w:t>
      </w:r>
      <w:r w:rsidRPr="00E17AFF">
        <w:rPr>
          <w:rFonts w:hAnsi="宋体"/>
        </w:rPr>
        <w:t>多监测点访问路径规划</w:t>
      </w:r>
      <w:r w:rsidR="0041760C">
        <w:rPr>
          <w:rFonts w:hAnsi="宋体" w:hint="eastAsia"/>
        </w:rPr>
        <w:t>方法</w:t>
      </w:r>
      <w:r>
        <w:rPr>
          <w:rFonts w:hAnsi="宋体" w:hint="eastAsia"/>
        </w:rPr>
        <w:t>，</w:t>
      </w:r>
      <w:r w:rsidR="00966E5F" w:rsidRPr="00D42730">
        <w:rPr>
          <w:rFonts w:hint="eastAsia"/>
        </w:rPr>
        <w:t>用于三维地形条件下水下潜航器对多个目标位置的最佳访问</w:t>
      </w:r>
      <w:r w:rsidR="0041760C">
        <w:rPr>
          <w:rFonts w:hint="eastAsia"/>
        </w:rPr>
        <w:t>序列构造及其</w:t>
      </w:r>
      <w:r w:rsidR="0041760C" w:rsidRPr="00D42730">
        <w:rPr>
          <w:rFonts w:hint="eastAsia"/>
        </w:rPr>
        <w:t>访问</w:t>
      </w:r>
      <w:r w:rsidR="0041760C">
        <w:rPr>
          <w:rFonts w:hint="eastAsia"/>
        </w:rPr>
        <w:t>路线规划。</w:t>
      </w:r>
      <w:r w:rsidR="00966E5F" w:rsidRPr="00D42730">
        <w:rPr>
          <w:rFonts w:hint="eastAsia"/>
        </w:rPr>
        <w:t>该</w:t>
      </w:r>
      <w:r w:rsidR="006716C3">
        <w:rPr>
          <w:rFonts w:hint="eastAsia"/>
        </w:rPr>
        <w:t>方法</w:t>
      </w:r>
      <w:r w:rsidR="00966E5F" w:rsidRPr="00D42730">
        <w:rPr>
          <w:rFonts w:hint="eastAsia"/>
        </w:rPr>
        <w:t>基于在线距离优化的方式，采用双重粒子群迭代</w:t>
      </w:r>
      <w:r w:rsidR="0041760C">
        <w:rPr>
          <w:rFonts w:hint="eastAsia"/>
        </w:rPr>
        <w:t>优化方法实现快速的在线访问顺序与路线优化，并采用有效的避障策略来</w:t>
      </w:r>
      <w:r w:rsidR="00966E5F" w:rsidRPr="00D42730">
        <w:rPr>
          <w:rFonts w:hint="eastAsia"/>
        </w:rPr>
        <w:t>保证路径的最优性与可靠性。</w:t>
      </w:r>
      <w:r w:rsidR="00966E5F">
        <w:rPr>
          <w:rFonts w:hint="eastAsia"/>
        </w:rPr>
        <w:t>本</w:t>
      </w:r>
      <w:r w:rsidRPr="00D42730">
        <w:rPr>
          <w:rFonts w:hint="eastAsia"/>
        </w:rPr>
        <w:t>发明面向三维地形下水下潜航器应用，提出一种基于粒子群优化技术的在线双重路径规划优化方法，用于在线快速搜索出水下潜航器访问多个监测点的最优访问巡航路线。</w:t>
      </w:r>
    </w:p>
    <w:p w14:paraId="70A5D70F" w14:textId="77777777" w:rsidR="00C8265D" w:rsidRDefault="00C8265D">
      <w:pPr>
        <w:ind w:firstLine="480"/>
        <w:rPr>
          <w:rFonts w:cs="宋体"/>
        </w:rPr>
      </w:pPr>
    </w:p>
    <w:p w14:paraId="25384500" w14:textId="77777777" w:rsidR="00C8265D" w:rsidRPr="003B43C8" w:rsidRDefault="00C8265D">
      <w:pPr>
        <w:ind w:firstLineChars="0" w:firstLine="0"/>
        <w:rPr>
          <w:rFonts w:cs="宋体"/>
        </w:rPr>
        <w:sectPr w:rsidR="00C8265D" w:rsidRPr="003B43C8">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lnNumType w:countBy="5"/>
          <w:pgNumType w:start="1"/>
          <w:cols w:space="720"/>
          <w:docGrid w:type="lines" w:linePitch="465"/>
        </w:sectPr>
      </w:pPr>
    </w:p>
    <w:p w14:paraId="7ABBCFDD" w14:textId="77777777" w:rsidR="00C8265D" w:rsidRDefault="00C8265D">
      <w:pPr>
        <w:ind w:firstLine="482"/>
        <w:jc w:val="center"/>
        <w:rPr>
          <w:b/>
        </w:rPr>
      </w:pPr>
      <w:r>
        <w:rPr>
          <w:rFonts w:hint="eastAsia"/>
          <w:b/>
        </w:rPr>
        <w:lastRenderedPageBreak/>
        <w:t>摘</w:t>
      </w:r>
      <w:r>
        <w:rPr>
          <w:b/>
        </w:rPr>
        <w:t xml:space="preserve">  </w:t>
      </w:r>
      <w:r>
        <w:rPr>
          <w:rFonts w:hint="eastAsia"/>
          <w:b/>
        </w:rPr>
        <w:t>要</w:t>
      </w:r>
      <w:r>
        <w:rPr>
          <w:rFonts w:hint="eastAsia"/>
          <w:b/>
        </w:rPr>
        <w:t xml:space="preserve">  </w:t>
      </w:r>
      <w:r>
        <w:rPr>
          <w:rFonts w:hint="eastAsia"/>
          <w:b/>
        </w:rPr>
        <w:t>附</w:t>
      </w:r>
      <w:r>
        <w:rPr>
          <w:rFonts w:hint="eastAsia"/>
          <w:b/>
        </w:rPr>
        <w:t xml:space="preserve">  </w:t>
      </w:r>
      <w:r>
        <w:rPr>
          <w:rFonts w:hint="eastAsia"/>
          <w:b/>
        </w:rPr>
        <w:t>图</w:t>
      </w:r>
    </w:p>
    <w:p w14:paraId="12223A56" w14:textId="2A3BCF0D" w:rsidR="00C8265D" w:rsidRDefault="0001231B">
      <w:pPr>
        <w:ind w:firstLine="480"/>
      </w:pPr>
      <w:r>
        <w:rPr>
          <w:noProof/>
        </w:rPr>
        <mc:AlternateContent>
          <mc:Choice Requires="wps">
            <w:drawing>
              <wp:anchor distT="0" distB="0" distL="114300" distR="114300" simplePos="0" relativeHeight="251656704" behindDoc="0" locked="0" layoutInCell="1" allowOverlap="1" wp14:anchorId="586DA68D" wp14:editId="617D97F7">
                <wp:simplePos x="0" y="0"/>
                <wp:positionH relativeFrom="column">
                  <wp:posOffset>-226695</wp:posOffset>
                </wp:positionH>
                <wp:positionV relativeFrom="paragraph">
                  <wp:posOffset>18415</wp:posOffset>
                </wp:positionV>
                <wp:extent cx="5752465" cy="0"/>
                <wp:effectExtent l="9525" t="8890" r="10160" b="1016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F6F510" id="AutoShape 3" o:spid="_x0000_s1026" type="#_x0000_t32" style="position:absolute;left:0;text-align:left;margin-left:-17.85pt;margin-top:1.45pt;width:452.9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oKjHgIAADs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"/>
            </w:pict>
          </mc:Fallback>
        </mc:AlternateContent>
      </w:r>
    </w:p>
    <w:p w14:paraId="4624C232" w14:textId="086072AB" w:rsidR="00C8265D" w:rsidRDefault="005C713A" w:rsidP="0041760C">
      <w:pPr>
        <w:pStyle w:val="GB23122"/>
        <w:rPr>
          <w:rFonts w:ascii="Times New Roman" w:eastAsia="宋体"/>
          <w:szCs w:val="24"/>
        </w:rPr>
      </w:pPr>
      <w:r>
        <w:rPr>
          <w:rFonts w:ascii="Times New Roman" w:eastAsia="宋体"/>
          <w:noProof/>
          <w:szCs w:val="24"/>
        </w:rPr>
        <w:drawing>
          <wp:inline distT="0" distB="0" distL="0" distR="0" wp14:anchorId="771BB98C" wp14:editId="6F431760">
            <wp:extent cx="4521200" cy="76791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wmf"/>
                    <pic:cNvPicPr/>
                  </pic:nvPicPr>
                  <pic:blipFill>
                    <a:blip r:embed="rId15">
                      <a:extLst>
                        <a:ext uri="{28A0092B-C50C-407E-A947-70E740481C1C}">
                          <a14:useLocalDpi xmlns:a14="http://schemas.microsoft.com/office/drawing/2010/main" val="0"/>
                        </a:ext>
                      </a:extLst>
                    </a:blip>
                    <a:stretch>
                      <a:fillRect/>
                    </a:stretch>
                  </pic:blipFill>
                  <pic:spPr>
                    <a:xfrm>
                      <a:off x="0" y="0"/>
                      <a:ext cx="4520552" cy="7678008"/>
                    </a:xfrm>
                    <a:prstGeom prst="rect">
                      <a:avLst/>
                    </a:prstGeom>
                  </pic:spPr>
                </pic:pic>
              </a:graphicData>
            </a:graphic>
          </wp:inline>
        </w:drawing>
      </w:r>
    </w:p>
    <w:p w14:paraId="0B3AC08C" w14:textId="77777777" w:rsidR="00C8265D" w:rsidRPr="0081502B" w:rsidRDefault="00C8265D">
      <w:pPr>
        <w:ind w:firstLineChars="0" w:firstLine="0"/>
        <w:rPr>
          <w:color w:val="FF0000"/>
        </w:rPr>
        <w:sectPr w:rsidR="00C8265D" w:rsidRPr="0081502B">
          <w:headerReference w:type="default" r:id="rId16"/>
          <w:pgSz w:w="11906" w:h="16838"/>
          <w:pgMar w:top="1440" w:right="1797" w:bottom="1440" w:left="1797" w:header="851" w:footer="992" w:gutter="0"/>
          <w:pgNumType w:start="1"/>
          <w:cols w:space="720"/>
          <w:docGrid w:type="lines" w:linePitch="465"/>
        </w:sectPr>
      </w:pPr>
    </w:p>
    <w:p w14:paraId="67F9802A" w14:textId="77777777" w:rsidR="00C8265D" w:rsidRDefault="00C8265D">
      <w:pPr>
        <w:ind w:firstLine="482"/>
        <w:jc w:val="center"/>
        <w:rPr>
          <w:b/>
        </w:rPr>
      </w:pPr>
      <w:r>
        <w:rPr>
          <w:rFonts w:hint="eastAsia"/>
          <w:b/>
        </w:rPr>
        <w:lastRenderedPageBreak/>
        <w:t>权</w:t>
      </w:r>
      <w:r>
        <w:rPr>
          <w:rFonts w:hint="eastAsia"/>
          <w:b/>
        </w:rPr>
        <w:t xml:space="preserve">  </w:t>
      </w:r>
      <w:r>
        <w:rPr>
          <w:rFonts w:hint="eastAsia"/>
          <w:b/>
        </w:rPr>
        <w:t>利</w:t>
      </w:r>
      <w:r>
        <w:rPr>
          <w:rFonts w:hint="eastAsia"/>
          <w:b/>
        </w:rPr>
        <w:t xml:space="preserve">  </w:t>
      </w:r>
      <w:r>
        <w:rPr>
          <w:rFonts w:hint="eastAsia"/>
          <w:b/>
        </w:rPr>
        <w:t>要</w:t>
      </w:r>
      <w:r>
        <w:rPr>
          <w:rFonts w:hint="eastAsia"/>
          <w:b/>
        </w:rPr>
        <w:t xml:space="preserve">  </w:t>
      </w:r>
      <w:r>
        <w:rPr>
          <w:rFonts w:hint="eastAsia"/>
          <w:b/>
        </w:rPr>
        <w:t>求</w:t>
      </w:r>
      <w:r>
        <w:rPr>
          <w:rFonts w:hint="eastAsia"/>
          <w:b/>
        </w:rPr>
        <w:t xml:space="preserve">  </w:t>
      </w:r>
      <w:r>
        <w:rPr>
          <w:rFonts w:hint="eastAsia"/>
          <w:b/>
        </w:rPr>
        <w:t>书</w:t>
      </w:r>
    </w:p>
    <w:p w14:paraId="69B6CC22" w14:textId="49EC26E4" w:rsidR="00C8265D" w:rsidRDefault="0001231B">
      <w:pPr>
        <w:ind w:firstLine="480"/>
      </w:pPr>
      <w:r>
        <w:rPr>
          <w:noProof/>
        </w:rPr>
        <mc:AlternateContent>
          <mc:Choice Requires="wps">
            <w:drawing>
              <wp:anchor distT="0" distB="0" distL="114300" distR="114300" simplePos="0" relativeHeight="251657728" behindDoc="0" locked="0" layoutInCell="1" allowOverlap="1" wp14:anchorId="3FC4402A" wp14:editId="1124C026">
                <wp:simplePos x="0" y="0"/>
                <wp:positionH relativeFrom="column">
                  <wp:posOffset>-226695</wp:posOffset>
                </wp:positionH>
                <wp:positionV relativeFrom="paragraph">
                  <wp:posOffset>18415</wp:posOffset>
                </wp:positionV>
                <wp:extent cx="5752465" cy="0"/>
                <wp:effectExtent l="9525" t="8890" r="10160" b="1016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AA0ED11" id="AutoShape 4" o:spid="_x0000_s1026" type="#_x0000_t32" style="position:absolute;left:0;text-align:left;margin-left:-17.85pt;margin-top:1.45pt;width:452.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IRLHgIAADs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"/>
            </w:pict>
          </mc:Fallback>
        </mc:AlternateContent>
      </w:r>
    </w:p>
    <w:p w14:paraId="24C21E61" w14:textId="4C4FF676" w:rsidR="00E17AFF" w:rsidRPr="00E17AFF" w:rsidRDefault="00C8265D" w:rsidP="00E17AFF">
      <w:pPr>
        <w:ind w:firstLine="480"/>
        <w:textAlignment w:val="center"/>
        <w:rPr>
          <w:rFonts w:hAnsi="宋体"/>
        </w:rPr>
      </w:pPr>
      <w:r w:rsidRPr="00E17AFF">
        <w:rPr>
          <w:rFonts w:hAnsi="宋体" w:hint="eastAsia"/>
        </w:rPr>
        <w:t>1</w:t>
      </w:r>
      <w:r w:rsidRPr="00E17AFF">
        <w:rPr>
          <w:rFonts w:hAnsi="宋体" w:hint="eastAsia"/>
        </w:rPr>
        <w:t>．</w:t>
      </w:r>
      <w:r w:rsidRPr="00E17AFF">
        <w:rPr>
          <w:rFonts w:hAnsi="宋体" w:hint="eastAsia"/>
        </w:rPr>
        <w:t xml:space="preserve"> </w:t>
      </w:r>
      <w:r w:rsidR="00E17AFF" w:rsidRPr="00E17AFF">
        <w:rPr>
          <w:rFonts w:hAnsi="宋体" w:hint="eastAsia"/>
        </w:rPr>
        <w:t>水下潜航器</w:t>
      </w:r>
      <w:r w:rsidR="00E17AFF" w:rsidRPr="00E17AFF">
        <w:rPr>
          <w:rFonts w:hAnsi="宋体"/>
        </w:rPr>
        <w:t>的</w:t>
      </w:r>
      <w:r w:rsidR="00E17AFF" w:rsidRPr="00E17AFF">
        <w:rPr>
          <w:rFonts w:hAnsi="宋体" w:hint="eastAsia"/>
        </w:rPr>
        <w:t>双重粒子群</w:t>
      </w:r>
      <w:r w:rsidR="00E17AFF" w:rsidRPr="00E17AFF">
        <w:rPr>
          <w:rFonts w:hAnsi="宋体"/>
        </w:rPr>
        <w:t>多监测点访问路径规划</w:t>
      </w:r>
      <w:r w:rsidR="00E17AFF" w:rsidRPr="00E17AFF">
        <w:rPr>
          <w:rFonts w:hAnsi="宋体" w:hint="eastAsia"/>
        </w:rPr>
        <w:t>，其特征在于</w:t>
      </w:r>
      <w:r w:rsidR="0041760C" w:rsidRPr="0081502B">
        <w:rPr>
          <w:rFonts w:hAnsi="宋体" w:hint="eastAsia"/>
          <w:color w:val="FF0000"/>
        </w:rPr>
        <w:t>监测点之间的路线优化与</w:t>
      </w:r>
      <w:r w:rsidR="00FF6E2F" w:rsidRPr="0081502B">
        <w:rPr>
          <w:rFonts w:hAnsi="宋体" w:hint="eastAsia"/>
          <w:color w:val="FF0000"/>
        </w:rPr>
        <w:t>最优访问序列</w:t>
      </w:r>
      <w:ins w:id="0" w:author="Amaze" w:date="2018-07-05T13:51:00Z">
        <w:r w:rsidR="00314D54">
          <w:rPr>
            <w:rFonts w:hAnsi="宋体" w:hint="eastAsia"/>
            <w:color w:val="FF0000"/>
          </w:rPr>
          <w:t>交替</w:t>
        </w:r>
      </w:ins>
      <w:r w:rsidR="0081502B" w:rsidRPr="0081502B">
        <w:rPr>
          <w:rFonts w:hAnsi="宋体" w:hint="eastAsia"/>
          <w:color w:val="FF0000"/>
        </w:rPr>
        <w:t>协同</w:t>
      </w:r>
      <w:r w:rsidR="00FF6E2F" w:rsidRPr="0081502B">
        <w:rPr>
          <w:rFonts w:hAnsi="宋体" w:hint="eastAsia"/>
          <w:color w:val="FF0000"/>
        </w:rPr>
        <w:t>优化</w:t>
      </w:r>
      <w:r w:rsidR="00E17AFF" w:rsidRPr="0081502B">
        <w:rPr>
          <w:rFonts w:hAnsi="宋体" w:hint="eastAsia"/>
          <w:color w:val="FF0000"/>
        </w:rPr>
        <w:t>，</w:t>
      </w:r>
      <w:r w:rsidR="00FF6E2F" w:rsidRPr="0081502B">
        <w:rPr>
          <w:rFonts w:hAnsi="宋体" w:hint="eastAsia"/>
          <w:color w:val="FF0000"/>
        </w:rPr>
        <w:t>其主要</w:t>
      </w:r>
      <w:r w:rsidR="00E17AFF" w:rsidRPr="00E17AFF">
        <w:rPr>
          <w:rFonts w:hAnsi="宋体" w:hint="eastAsia"/>
        </w:rPr>
        <w:t>包括以下步骤：</w:t>
      </w:r>
    </w:p>
    <w:p w14:paraId="4614238A" w14:textId="77777777" w:rsidR="00E17AFF" w:rsidRPr="00A1702F" w:rsidRDefault="00CD7FE3" w:rsidP="00E17AFF">
      <w:pPr>
        <w:ind w:firstLine="480"/>
        <w:textAlignment w:val="center"/>
        <w:rPr>
          <w:rFonts w:hAnsi="宋体"/>
        </w:rPr>
      </w:pPr>
      <w:r>
        <w:rPr>
          <w:rFonts w:hAnsi="宋体" w:hint="eastAsia"/>
        </w:rPr>
        <w:t>S1</w:t>
      </w:r>
      <w:r>
        <w:rPr>
          <w:rFonts w:hAnsi="宋体" w:hint="eastAsia"/>
        </w:rPr>
        <w:t>：</w:t>
      </w:r>
      <w:r w:rsidR="00E17AFF" w:rsidRPr="00A1702F">
        <w:rPr>
          <w:rFonts w:hAnsi="宋体" w:hint="eastAsia"/>
        </w:rPr>
        <w:t>距离矩阵的初始化：通过读入三维地形数据和所有的监测点的</w:t>
      </w:r>
      <w:r w:rsidR="00FF6E2F">
        <w:rPr>
          <w:rFonts w:hAnsi="宋体" w:hint="eastAsia"/>
        </w:rPr>
        <w:t>空间</w:t>
      </w:r>
      <w:r w:rsidR="00E17AFF" w:rsidRPr="00A1702F">
        <w:rPr>
          <w:rFonts w:hAnsi="宋体" w:hint="eastAsia"/>
        </w:rPr>
        <w:t>坐标，对于这</w:t>
      </w:r>
      <w:r w:rsidR="00E17AFF" w:rsidRPr="00A1702F">
        <w:rPr>
          <w:rFonts w:hAnsi="宋体"/>
        </w:rPr>
        <w:t>n</w:t>
      </w:r>
      <w:r w:rsidR="00E17AFF" w:rsidRPr="00A1702F">
        <w:rPr>
          <w:rFonts w:hAnsi="宋体" w:hint="eastAsia"/>
        </w:rPr>
        <w:t>个监测点</w:t>
      </w:r>
      <w:r w:rsidR="00FF6E2F">
        <w:rPr>
          <w:rFonts w:hAnsi="宋体" w:hint="eastAsia"/>
        </w:rPr>
        <w:t>，</w:t>
      </w:r>
      <w:r w:rsidR="00E17AFF" w:rsidRPr="00A1702F">
        <w:rPr>
          <w:rFonts w:hAnsi="宋体" w:hint="eastAsia"/>
        </w:rPr>
        <w:t>计算任意两点之间的欧几里得距离，然后得到一个初始距离矩阵</w:t>
      </w:r>
      <w:proofErr w:type="spellStart"/>
      <w:r w:rsidR="00FF6E2F" w:rsidRPr="0081502B">
        <w:rPr>
          <w:rFonts w:hAnsi="宋体" w:hint="eastAsia"/>
          <w:i/>
          <w:color w:val="FF0000"/>
        </w:rPr>
        <w:t>D</w:t>
      </w:r>
      <w:r w:rsidR="00FF6E2F" w:rsidRPr="0081502B">
        <w:rPr>
          <w:rFonts w:hAnsi="宋体"/>
          <w:i/>
          <w:color w:val="FF0000"/>
        </w:rPr>
        <w:t>istMatrix</w:t>
      </w:r>
      <w:proofErr w:type="spellEnd"/>
      <w:r w:rsidR="00E17AFF" w:rsidRPr="00A1702F">
        <w:rPr>
          <w:rFonts w:hAnsi="宋体" w:hint="eastAsia"/>
        </w:rPr>
        <w:t>；</w:t>
      </w:r>
    </w:p>
    <w:p w14:paraId="0DA436BC" w14:textId="77777777" w:rsidR="00E17AFF" w:rsidRPr="00A1702F" w:rsidRDefault="006675BC" w:rsidP="00E17AFF">
      <w:pPr>
        <w:ind w:firstLine="480"/>
        <w:textAlignment w:val="center"/>
        <w:rPr>
          <w:rFonts w:hAnsi="宋体"/>
        </w:rPr>
      </w:pPr>
      <w:r>
        <w:rPr>
          <w:rFonts w:hAnsi="宋体" w:hint="eastAsia"/>
        </w:rPr>
        <w:t>S2</w:t>
      </w:r>
      <w:r>
        <w:rPr>
          <w:rFonts w:hAnsi="宋体" w:hint="eastAsia"/>
        </w:rPr>
        <w:t>：</w:t>
      </w:r>
      <w:r w:rsidR="00FF6E2F">
        <w:rPr>
          <w:rFonts w:hAnsi="宋体" w:hint="eastAsia"/>
        </w:rPr>
        <w:t>最优路径序列的反</w:t>
      </w:r>
      <w:r w:rsidR="00E17AFF" w:rsidRPr="00A1702F">
        <w:rPr>
          <w:rFonts w:hAnsi="宋体" w:hint="eastAsia"/>
        </w:rPr>
        <w:t>复构造</w:t>
      </w:r>
      <w:r w:rsidR="00197C85">
        <w:rPr>
          <w:rFonts w:hAnsi="宋体" w:hint="eastAsia"/>
        </w:rPr>
        <w:t>，具体包括</w:t>
      </w:r>
      <w:r w:rsidR="00E17AFF" w:rsidRPr="00A1702F">
        <w:rPr>
          <w:rFonts w:hAnsi="宋体" w:hint="eastAsia"/>
        </w:rPr>
        <w:t>：</w:t>
      </w:r>
    </w:p>
    <w:p w14:paraId="6FD4765A" w14:textId="6F3775C7" w:rsidR="00E17AFF" w:rsidRPr="00A1702F" w:rsidRDefault="006675BC" w:rsidP="00E17AFF">
      <w:pPr>
        <w:ind w:firstLine="480"/>
        <w:textAlignment w:val="center"/>
        <w:rPr>
          <w:rFonts w:hAnsi="宋体"/>
        </w:rPr>
      </w:pPr>
      <w:r>
        <w:rPr>
          <w:rFonts w:hAnsi="宋体" w:hint="eastAsia"/>
        </w:rPr>
        <w:t>S2.1</w:t>
      </w:r>
      <w:r>
        <w:rPr>
          <w:rFonts w:hAnsi="宋体" w:hint="eastAsia"/>
        </w:rPr>
        <w:t>：</w:t>
      </w:r>
      <w:r w:rsidR="00E17AFF" w:rsidRPr="00A1702F">
        <w:rPr>
          <w:rFonts w:hAnsi="宋体" w:hint="eastAsia"/>
        </w:rPr>
        <w:t>构造种群</w:t>
      </w:r>
      <w:del w:id="1" w:author="Amaze" w:date="2018-07-05T13:04:00Z">
        <w:r w:rsidR="00E17AFF" w:rsidRPr="00573DB0" w:rsidDel="0081502B">
          <w:rPr>
            <w:rFonts w:hAnsi="宋体"/>
            <w:i/>
          </w:rPr>
          <w:delText>P</w:delText>
        </w:r>
        <w:r w:rsidR="00E17AFF" w:rsidRPr="00573DB0" w:rsidDel="0081502B">
          <w:rPr>
            <w:rFonts w:hAnsi="宋体" w:hint="eastAsia"/>
            <w:i/>
          </w:rPr>
          <w:delText>m</w:delText>
        </w:r>
      </w:del>
      <w:r w:rsidR="00E17AFF" w:rsidRPr="00A1702F">
        <w:rPr>
          <w:rFonts w:hAnsi="宋体" w:hint="eastAsia"/>
        </w:rPr>
        <w:t>，</w:t>
      </w:r>
      <w:r w:rsidR="00FF6E2F">
        <w:rPr>
          <w:rFonts w:hAnsi="宋体" w:hint="eastAsia"/>
        </w:rPr>
        <w:t>种群中</w:t>
      </w:r>
      <w:r w:rsidR="00E17AFF" w:rsidRPr="00A1702F">
        <w:rPr>
          <w:rFonts w:hAnsi="宋体" w:hint="eastAsia"/>
        </w:rPr>
        <w:t>每个粒子个体</w:t>
      </w:r>
      <w:del w:id="2" w:author="Amaze" w:date="2018-07-05T13:06:00Z">
        <w:r w:rsidR="00E17AFF" w:rsidRPr="00A1702F" w:rsidDel="007317A2">
          <w:rPr>
            <w:rFonts w:hAnsi="宋体" w:hint="eastAsia"/>
          </w:rPr>
          <w:delText>{</w:delText>
        </w:r>
        <w:r w:rsidR="00767AAA" w:rsidRPr="00A1702F" w:rsidDel="007317A2">
          <w:rPr>
            <w:rFonts w:hAnsi="宋体"/>
          </w:rPr>
          <w:object w:dxaOrig="340" w:dyaOrig="420" w14:anchorId="66DE50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pt;height:22pt" o:ole="">
              <v:imagedata r:id="rId17" o:title=""/>
            </v:shape>
            <o:OLEObject Type="Embed" ProgID="Equation.DSMT4" ShapeID="_x0000_i1026" DrawAspect="Content" ObjectID="_1592317242" r:id="rId18"/>
          </w:object>
        </w:r>
      </w:del>
      <w:ins w:id="3" w:author="Amaze" w:date="2018-07-05T13:06:00Z">
        <w:r w:rsidR="007317A2">
          <w:rPr>
            <w:rFonts w:hAnsi="宋体" w:hint="eastAsia"/>
          </w:rPr>
          <w:t>&lt;</w:t>
        </w:r>
      </w:ins>
      <w:ins w:id="4" w:author="Amaze" w:date="2018-07-05T13:06:00Z">
        <w:r w:rsidR="00E9194C" w:rsidRPr="00A1702F">
          <w:rPr>
            <w:rFonts w:hAnsi="宋体"/>
          </w:rPr>
          <w:object w:dxaOrig="320" w:dyaOrig="420" w14:anchorId="77827FF1">
            <v:shape id="_x0000_i1027" type="#_x0000_t75" style="width:13.5pt;height:22pt" o:ole="">
              <v:imagedata r:id="rId19" o:title=""/>
            </v:shape>
            <o:OLEObject Type="Embed" ProgID="Equation.DSMT4" ShapeID="_x0000_i1027" DrawAspect="Content" ObjectID="_1592317243" r:id="rId20"/>
          </w:object>
        </w:r>
      </w:ins>
      <w:r w:rsidR="00E17AFF" w:rsidRPr="00A1702F">
        <w:rPr>
          <w:rFonts w:hAnsi="宋体" w:hint="eastAsia"/>
        </w:rPr>
        <w:t>，</w:t>
      </w:r>
      <w:r w:rsidR="00E9194C" w:rsidRPr="00A1702F">
        <w:rPr>
          <w:rFonts w:hAnsi="宋体"/>
        </w:rPr>
        <w:object w:dxaOrig="340" w:dyaOrig="420" w14:anchorId="79C2D0C8">
          <v:shape id="_x0000_i1028" type="#_x0000_t75" style="width:15pt;height:22pt" o:ole="">
            <v:imagedata r:id="rId21" o:title=""/>
          </v:shape>
          <o:OLEObject Type="Embed" ProgID="Equation.DSMT4" ShapeID="_x0000_i1028" DrawAspect="Content" ObjectID="_1592317244" r:id="rId22"/>
        </w:object>
      </w:r>
      <w:r w:rsidR="00E17AFF" w:rsidRPr="00A1702F">
        <w:rPr>
          <w:rFonts w:hAnsi="宋体" w:hint="eastAsia"/>
        </w:rPr>
        <w:t>，</w:t>
      </w:r>
      <w:r w:rsidR="00E17AFF" w:rsidRPr="00A1702F">
        <w:rPr>
          <w:rFonts w:hAnsi="宋体"/>
        </w:rPr>
        <w:t>…</w:t>
      </w:r>
      <w:r w:rsidR="00E17AFF" w:rsidRPr="00A1702F">
        <w:rPr>
          <w:rFonts w:hAnsi="宋体" w:hint="eastAsia"/>
        </w:rPr>
        <w:t xml:space="preserve">, </w:t>
      </w:r>
      <w:del w:id="5" w:author="Amaze" w:date="2018-07-05T13:06:00Z">
        <w:r w:rsidR="00767AAA" w:rsidRPr="00A1702F" w:rsidDel="007317A2">
          <w:rPr>
            <w:rFonts w:hAnsi="宋体"/>
          </w:rPr>
          <w:object w:dxaOrig="499" w:dyaOrig="420" w14:anchorId="41D06EC9">
            <v:shape id="_x0000_i1029" type="#_x0000_t75" style="width:22pt;height:22pt" o:ole="">
              <v:imagedata r:id="rId23" o:title=""/>
            </v:shape>
            <o:OLEObject Type="Embed" ProgID="Equation.DSMT4" ShapeID="_x0000_i1029" DrawAspect="Content" ObjectID="_1592317245" r:id="rId24"/>
          </w:object>
        </w:r>
        <w:r w:rsidR="00E17AFF" w:rsidRPr="00A1702F" w:rsidDel="007317A2">
          <w:rPr>
            <w:rFonts w:hAnsi="宋体" w:hint="eastAsia"/>
          </w:rPr>
          <w:delText>}</w:delText>
        </w:r>
        <w:r w:rsidR="00767AAA" w:rsidRPr="0069384E" w:rsidDel="007317A2">
          <w:rPr>
            <w:rFonts w:hAnsi="宋体"/>
            <w:rPrChange w:id="6" w:author="Amaze" w:date="2018-07-05T13:06:00Z">
              <w:rPr>
                <w:rFonts w:hAnsi="宋体"/>
                <w:i/>
              </w:rPr>
            </w:rPrChange>
          </w:rPr>
          <w:delText>(</w:delText>
        </w:r>
      </w:del>
      <w:ins w:id="7" w:author="Amaze" w:date="2018-07-05T13:06:00Z">
        <w:r w:rsidR="00E9194C" w:rsidRPr="00A1702F">
          <w:rPr>
            <w:rFonts w:hAnsi="宋体"/>
          </w:rPr>
          <w:object w:dxaOrig="360" w:dyaOrig="420" w14:anchorId="51B0667D">
            <v:shape id="_x0000_i1030" type="#_x0000_t75" style="width:15.5pt;height:22pt" o:ole="">
              <v:imagedata r:id="rId25" o:title=""/>
            </v:shape>
            <o:OLEObject Type="Embed" ProgID="Equation.DSMT4" ShapeID="_x0000_i1030" DrawAspect="Content" ObjectID="_1592317246" r:id="rId26"/>
          </w:object>
        </w:r>
      </w:ins>
      <w:ins w:id="8" w:author="Amaze" w:date="2018-07-05T13:06:00Z">
        <w:r w:rsidR="007317A2">
          <w:rPr>
            <w:rFonts w:hAnsi="宋体" w:hint="eastAsia"/>
          </w:rPr>
          <w:t>&gt;</w:t>
        </w:r>
      </w:ins>
      <w:del w:id="9" w:author="Amaze" w:date="2018-07-05T13:18:00Z">
        <w:r w:rsidR="00767AAA" w:rsidRPr="00767AAA" w:rsidDel="006B69FA">
          <w:rPr>
            <w:rFonts w:hAnsi="宋体"/>
            <w:i/>
          </w:rPr>
          <w:delText>i</w:delText>
        </w:r>
        <w:r w:rsidR="00E17AFF" w:rsidRPr="00C81BC9" w:rsidDel="006B69FA">
          <w:rPr>
            <w:rFonts w:hAnsi="宋体"/>
            <w:rPrChange w:id="10" w:author="Amaze" w:date="2018-07-05T13:04:00Z">
              <w:rPr>
                <w:rFonts w:hAnsi="宋体"/>
                <w:i/>
              </w:rPr>
            </w:rPrChange>
          </w:rPr>
          <w:delText>=</w:delText>
        </w:r>
      </w:del>
      <w:del w:id="11" w:author="Amaze" w:date="2018-07-05T13:16:00Z">
        <w:r w:rsidR="00E17AFF" w:rsidRPr="00C81BC9" w:rsidDel="00E9194C">
          <w:rPr>
            <w:rFonts w:hAnsi="宋体"/>
            <w:rPrChange w:id="12" w:author="Amaze" w:date="2018-07-05T13:04:00Z">
              <w:rPr>
                <w:rFonts w:hAnsi="宋体"/>
                <w:i/>
              </w:rPr>
            </w:rPrChange>
          </w:rPr>
          <w:delText>0,</w:delText>
        </w:r>
      </w:del>
      <w:del w:id="13" w:author="Amaze" w:date="2018-07-05T13:18:00Z">
        <w:r w:rsidR="00E17AFF" w:rsidRPr="00C81BC9" w:rsidDel="006B69FA">
          <w:rPr>
            <w:rFonts w:hAnsi="宋体"/>
            <w:rPrChange w:id="14" w:author="Amaze" w:date="2018-07-05T13:04:00Z">
              <w:rPr>
                <w:rFonts w:hAnsi="宋体"/>
                <w:i/>
              </w:rPr>
            </w:rPrChange>
          </w:rPr>
          <w:delText>1,</w:delText>
        </w:r>
        <w:r w:rsidR="00E17AFF" w:rsidRPr="00C81BC9" w:rsidDel="006B69FA">
          <w:rPr>
            <w:rFonts w:hAnsi="宋体"/>
            <w:rPrChange w:id="15" w:author="Amaze" w:date="2018-07-05T13:04:00Z">
              <w:rPr>
                <w:rFonts w:hAnsi="宋体"/>
                <w:i/>
              </w:rPr>
            </w:rPrChange>
          </w:rPr>
          <w:delText>…</w:delText>
        </w:r>
        <w:r w:rsidR="00E17AFF" w:rsidRPr="00C81BC9" w:rsidDel="006B69FA">
          <w:rPr>
            <w:rFonts w:hAnsi="宋体"/>
            <w:rPrChange w:id="16" w:author="Amaze" w:date="2018-07-05T13:04:00Z">
              <w:rPr>
                <w:rFonts w:hAnsi="宋体"/>
                <w:i/>
              </w:rPr>
            </w:rPrChange>
          </w:rPr>
          <w:delText>,</w:delText>
        </w:r>
        <w:r w:rsidR="00E17AFF" w:rsidRPr="00767AAA" w:rsidDel="006B69FA">
          <w:rPr>
            <w:rFonts w:hAnsi="宋体"/>
            <w:i/>
          </w:rPr>
          <w:delText>m</w:delText>
        </w:r>
      </w:del>
      <w:del w:id="17" w:author="Amaze" w:date="2018-07-05T13:16:00Z">
        <w:r w:rsidR="00E17AFF" w:rsidRPr="00DD4653" w:rsidDel="00E9194C">
          <w:rPr>
            <w:rFonts w:hAnsi="宋体"/>
            <w:rPrChange w:id="18" w:author="Amaze" w:date="2018-07-05T13:17:00Z">
              <w:rPr>
                <w:rFonts w:hAnsi="宋体"/>
                <w:i/>
              </w:rPr>
            </w:rPrChange>
          </w:rPr>
          <w:delText>-1</w:delText>
        </w:r>
      </w:del>
      <w:del w:id="19" w:author="Amaze" w:date="2018-07-05T13:18:00Z">
        <w:r w:rsidR="00767AAA" w:rsidRPr="00DD4653" w:rsidDel="006B69FA">
          <w:rPr>
            <w:rFonts w:hAnsi="宋体"/>
            <w:rPrChange w:id="20" w:author="Amaze" w:date="2018-07-05T13:17:00Z">
              <w:rPr>
                <w:rFonts w:hAnsi="宋体"/>
                <w:i/>
              </w:rPr>
            </w:rPrChange>
          </w:rPr>
          <w:delText>)</w:delText>
        </w:r>
      </w:del>
      <w:r w:rsidR="00E17AFF" w:rsidRPr="00A1702F">
        <w:rPr>
          <w:rFonts w:hAnsi="宋体" w:hint="eastAsia"/>
        </w:rPr>
        <w:t>代表一种监测点访问序列</w:t>
      </w:r>
      <w:ins w:id="21" w:author="Amaze" w:date="2018-07-05T13:22:00Z">
        <w:r w:rsidR="0074428C">
          <w:rPr>
            <w:rFonts w:hAnsi="宋体" w:hint="eastAsia"/>
          </w:rPr>
          <w:t>，</w:t>
        </w:r>
        <w:proofErr w:type="spellStart"/>
        <w:r w:rsidR="0074428C" w:rsidRPr="00767AAA">
          <w:rPr>
            <w:rFonts w:hAnsi="宋体"/>
            <w:i/>
          </w:rPr>
          <w:t>i</w:t>
        </w:r>
        <w:proofErr w:type="spellEnd"/>
        <w:r w:rsidR="0074428C" w:rsidRPr="006F28F7">
          <w:rPr>
            <w:rFonts w:hAnsi="宋体"/>
          </w:rPr>
          <w:t>=1,</w:t>
        </w:r>
        <w:r w:rsidR="0074428C">
          <w:rPr>
            <w:rFonts w:hAnsi="宋体" w:hint="eastAsia"/>
          </w:rPr>
          <w:t>2,</w:t>
        </w:r>
        <w:r w:rsidR="0074428C" w:rsidRPr="006F28F7">
          <w:rPr>
            <w:rFonts w:hAnsi="宋体"/>
          </w:rPr>
          <w:t>…</w:t>
        </w:r>
        <w:r w:rsidR="0074428C" w:rsidRPr="006F28F7">
          <w:rPr>
            <w:rFonts w:hAnsi="宋体"/>
          </w:rPr>
          <w:t>,</w:t>
        </w:r>
        <w:r w:rsidR="0074428C" w:rsidRPr="00767AAA">
          <w:rPr>
            <w:rFonts w:hAnsi="宋体"/>
            <w:i/>
          </w:rPr>
          <w:t>m</w:t>
        </w:r>
      </w:ins>
      <w:r w:rsidR="00E17AFF">
        <w:rPr>
          <w:rFonts w:hAnsi="宋体" w:hint="eastAsia"/>
        </w:rPr>
        <w:t>，</w:t>
      </w:r>
      <w:ins w:id="22" w:author="Amaze" w:date="2018-07-05T13:22:00Z">
        <w:r w:rsidR="00870913">
          <w:rPr>
            <w:rFonts w:hAnsi="宋体" w:hint="eastAsia"/>
          </w:rPr>
          <w:t>其中</w:t>
        </w:r>
      </w:ins>
      <w:r w:rsidR="00E17AFF" w:rsidRPr="00573DB0">
        <w:rPr>
          <w:rFonts w:hAnsi="宋体"/>
          <w:i/>
        </w:rPr>
        <w:t>m</w:t>
      </w:r>
      <w:r w:rsidR="00E17AFF" w:rsidRPr="00A1702F">
        <w:rPr>
          <w:rFonts w:hAnsi="宋体" w:hint="eastAsia"/>
        </w:rPr>
        <w:t>是</w:t>
      </w:r>
      <w:r w:rsidR="00FF6E2F">
        <w:rPr>
          <w:rFonts w:hAnsi="宋体" w:hint="eastAsia"/>
        </w:rPr>
        <w:t>种群粒子数量</w:t>
      </w:r>
      <w:ins w:id="23" w:author="Amaze" w:date="2018-07-05T13:07:00Z">
        <w:r w:rsidR="00134422">
          <w:rPr>
            <w:rFonts w:hAnsi="宋体" w:hint="eastAsia"/>
          </w:rPr>
          <w:t>，</w:t>
        </w:r>
        <w:r w:rsidR="00134422" w:rsidRPr="00134422">
          <w:rPr>
            <w:rFonts w:hAnsi="宋体"/>
            <w:i/>
            <w:rPrChange w:id="24" w:author="Amaze" w:date="2018-07-05T13:07:00Z">
              <w:rPr>
                <w:rFonts w:hAnsi="宋体"/>
              </w:rPr>
            </w:rPrChange>
          </w:rPr>
          <w:t>n</w:t>
        </w:r>
      </w:ins>
      <w:ins w:id="25" w:author="Amaze" w:date="2018-07-05T13:08:00Z">
        <w:r w:rsidR="00BD3ED9">
          <w:rPr>
            <w:rFonts w:hAnsi="宋体" w:hint="eastAsia"/>
          </w:rPr>
          <w:t>代表</w:t>
        </w:r>
        <w:r w:rsidR="00444C1C">
          <w:rPr>
            <w:rFonts w:hAnsi="宋体" w:hint="eastAsia"/>
          </w:rPr>
          <w:t>访问序列中</w:t>
        </w:r>
      </w:ins>
      <w:ins w:id="26" w:author="Amaze" w:date="2018-07-05T13:09:00Z">
        <w:r w:rsidR="00B45714">
          <w:rPr>
            <w:rFonts w:hAnsi="宋体" w:hint="eastAsia"/>
          </w:rPr>
          <w:t>待监测</w:t>
        </w:r>
      </w:ins>
      <w:ins w:id="27" w:author="Amaze" w:date="2018-07-05T13:08:00Z">
        <w:r w:rsidR="00BC458A">
          <w:rPr>
            <w:rFonts w:hAnsi="宋体" w:hint="eastAsia"/>
          </w:rPr>
          <w:t>点的数量</w:t>
        </w:r>
      </w:ins>
      <w:ins w:id="28" w:author="Amaze" w:date="2018-07-05T13:22:00Z">
        <w:r w:rsidR="008820A6">
          <w:rPr>
            <w:rFonts w:hAnsi="宋体" w:hint="eastAsia"/>
          </w:rPr>
          <w:t>，即粒子的维度</w:t>
        </w:r>
        <w:r w:rsidR="00CB63C4">
          <w:rPr>
            <w:rFonts w:hAnsi="宋体" w:hint="eastAsia"/>
          </w:rPr>
          <w:t>数</w:t>
        </w:r>
      </w:ins>
      <w:del w:id="29" w:author="Amaze" w:date="2018-07-05T13:13:00Z">
        <w:r w:rsidR="00FF6E2F" w:rsidDel="00975A7D">
          <w:rPr>
            <w:rFonts w:hAnsi="宋体" w:hint="eastAsia"/>
          </w:rPr>
          <w:delText>。</w:delText>
        </w:r>
      </w:del>
      <w:ins w:id="30" w:author="Amaze" w:date="2018-07-05T13:22:00Z">
        <w:r w:rsidR="00C11CA5">
          <w:rPr>
            <w:rFonts w:hAnsi="宋体" w:hint="eastAsia"/>
          </w:rPr>
          <w:t>；</w:t>
        </w:r>
      </w:ins>
      <w:r w:rsidR="00FF6E2F">
        <w:rPr>
          <w:rFonts w:hAnsi="宋体" w:hint="eastAsia"/>
        </w:rPr>
        <w:t>然后随机初始化</w:t>
      </w:r>
      <w:r w:rsidR="00E17AFF" w:rsidRPr="00A1702F">
        <w:rPr>
          <w:rFonts w:hAnsi="宋体"/>
        </w:rPr>
        <w:t>粒子的</w:t>
      </w:r>
      <w:r w:rsidR="00E17AFF" w:rsidRPr="001D36D8">
        <w:rPr>
          <w:rFonts w:hAnsi="宋体"/>
          <w:color w:val="FF0000"/>
        </w:rPr>
        <w:t>速度集</w:t>
      </w:r>
      <w:r w:rsidR="00E9194C" w:rsidRPr="001D36D8">
        <w:rPr>
          <w:rFonts w:hAnsi="宋体"/>
          <w:color w:val="FF0000"/>
        </w:rPr>
        <w:object w:dxaOrig="1860" w:dyaOrig="380" w14:anchorId="7436DEAC">
          <v:shape id="_x0000_i1031" type="#_x0000_t75" style="width:102pt;height:22pt" o:ole="">
            <v:imagedata r:id="rId27" o:title=""/>
          </v:shape>
          <o:OLEObject Type="Embed" ProgID="Equation.DSMT4" ShapeID="_x0000_i1031" DrawAspect="Content" ObjectID="_1592317247" r:id="rId28"/>
        </w:object>
      </w:r>
      <w:r w:rsidR="00E17AFF" w:rsidRPr="001D36D8">
        <w:rPr>
          <w:rFonts w:hAnsi="宋体" w:hint="eastAsia"/>
          <w:color w:val="FF0000"/>
        </w:rPr>
        <w:t>，</w:t>
      </w:r>
      <w:ins w:id="31" w:author="Amaze" w:date="2018-07-05T13:17:00Z">
        <w:r w:rsidR="00E9194C" w:rsidRPr="00E9194C">
          <w:rPr>
            <w:rFonts w:hAnsi="宋体"/>
            <w:i/>
            <w:rPrChange w:id="32" w:author="Amaze" w:date="2018-07-05T13:17:00Z">
              <w:rPr>
                <w:rFonts w:hAnsi="宋体"/>
              </w:rPr>
            </w:rPrChange>
          </w:rPr>
          <w:t>V</w:t>
        </w:r>
        <w:r w:rsidR="00E9194C" w:rsidRPr="00E9194C">
          <w:rPr>
            <w:rFonts w:hAnsi="宋体"/>
            <w:i/>
            <w:vertAlign w:val="subscript"/>
            <w:rPrChange w:id="33" w:author="Amaze" w:date="2018-07-05T13:17:00Z">
              <w:rPr>
                <w:rFonts w:hAnsi="宋体"/>
              </w:rPr>
            </w:rPrChange>
          </w:rPr>
          <w:t>i</w:t>
        </w:r>
      </w:ins>
      <w:del w:id="34" w:author="Amaze" w:date="2018-07-05T13:17:00Z">
        <w:r w:rsidR="00906638" w:rsidRPr="0081502B" w:rsidDel="00E9194C">
          <w:rPr>
            <w:rFonts w:hAnsi="宋体"/>
            <w:color w:val="FF0000"/>
          </w:rPr>
          <w:object w:dxaOrig="260" w:dyaOrig="380" w14:anchorId="78095B86">
            <v:shape id="_x0000_i1032" type="#_x0000_t75" style="width:14pt;height:22pt" o:ole="">
              <v:imagedata r:id="rId29" o:title=""/>
            </v:shape>
            <o:OLEObject Type="Embed" ProgID="Equation.DSMT4" ShapeID="_x0000_i1032" DrawAspect="Content" ObjectID="_1592317248" r:id="rId30"/>
          </w:object>
        </w:r>
      </w:del>
      <w:r w:rsidR="00E17AFF" w:rsidRPr="0081502B">
        <w:rPr>
          <w:rFonts w:hAnsi="宋体"/>
          <w:color w:val="FF0000"/>
        </w:rPr>
        <w:t>为一些带概率的边组成的集合</w:t>
      </w:r>
      <w:r w:rsidR="00FF6E2F" w:rsidRPr="0081502B">
        <w:rPr>
          <w:rFonts w:hAnsi="宋体" w:hint="eastAsia"/>
          <w:color w:val="FF0000"/>
        </w:rPr>
        <w:t>，</w:t>
      </w:r>
      <w:r w:rsidR="00FF6E2F" w:rsidRPr="0081502B">
        <w:rPr>
          <w:rFonts w:hAnsi="宋体"/>
          <w:color w:val="FF0000"/>
        </w:rPr>
        <w:t>即</w:t>
      </w:r>
      <w:r w:rsidR="007956B7" w:rsidRPr="0081502B">
        <w:rPr>
          <w:rFonts w:hAnsi="宋体"/>
          <w:color w:val="FF0000"/>
        </w:rPr>
        <w:t>一些</w:t>
      </w:r>
      <w:r w:rsidR="00FF6E2F" w:rsidRPr="0081502B">
        <w:rPr>
          <w:rFonts w:hAnsi="宋体"/>
          <w:color w:val="FF0000"/>
        </w:rPr>
        <w:t>从</w:t>
      </w:r>
      <w:r w:rsidR="00143402" w:rsidRPr="0081502B">
        <w:rPr>
          <w:rFonts w:hAnsi="宋体"/>
          <w:color w:val="FF0000"/>
        </w:rPr>
        <w:t>全部</w:t>
      </w:r>
      <w:r w:rsidR="00FF6E2F" w:rsidRPr="0081502B">
        <w:rPr>
          <w:rFonts w:hAnsi="宋体"/>
          <w:color w:val="FF0000"/>
        </w:rPr>
        <w:t>监测点</w:t>
      </w:r>
      <w:r w:rsidR="00143402" w:rsidRPr="0081502B">
        <w:rPr>
          <w:rFonts w:hAnsi="宋体"/>
          <w:color w:val="FF0000"/>
        </w:rPr>
        <w:t>中</w:t>
      </w:r>
      <w:r w:rsidR="007956B7" w:rsidRPr="0081502B">
        <w:rPr>
          <w:rFonts w:hAnsi="宋体"/>
          <w:color w:val="FF0000"/>
        </w:rPr>
        <w:t>随机</w:t>
      </w:r>
      <w:r w:rsidR="00FF6E2F" w:rsidRPr="0081502B">
        <w:rPr>
          <w:rFonts w:hAnsi="宋体"/>
          <w:color w:val="FF0000"/>
        </w:rPr>
        <w:t>选取</w:t>
      </w:r>
      <w:r w:rsidR="007956B7" w:rsidRPr="0081502B">
        <w:rPr>
          <w:rFonts w:hAnsi="宋体"/>
          <w:color w:val="FF0000"/>
        </w:rPr>
        <w:t>的两点构成的二元组并附加一个</w:t>
      </w:r>
      <w:r w:rsidR="00573DB0" w:rsidRPr="0081502B">
        <w:rPr>
          <w:rFonts w:hAnsi="宋体"/>
          <w:color w:val="FF0000"/>
        </w:rPr>
        <w:t>(</w:t>
      </w:r>
      <w:r w:rsidR="007956B7" w:rsidRPr="0081502B">
        <w:rPr>
          <w:rFonts w:hAnsi="宋体" w:hint="eastAsia"/>
          <w:color w:val="FF0000"/>
        </w:rPr>
        <w:t>0,1</w:t>
      </w:r>
      <w:r w:rsidR="00573DB0" w:rsidRPr="0081502B">
        <w:rPr>
          <w:rFonts w:hAnsi="宋体" w:hint="eastAsia"/>
          <w:color w:val="FF0000"/>
        </w:rPr>
        <w:t>)</w:t>
      </w:r>
      <w:r w:rsidR="007956B7" w:rsidRPr="0081502B">
        <w:rPr>
          <w:rFonts w:hAnsi="宋体" w:hint="eastAsia"/>
          <w:color w:val="FF0000"/>
        </w:rPr>
        <w:t>之间的概率值组成的集合</w:t>
      </w:r>
      <w:r w:rsidR="00143402" w:rsidRPr="0081502B">
        <w:rPr>
          <w:rFonts w:hAnsi="宋体" w:hint="eastAsia"/>
          <w:color w:val="FF0000"/>
        </w:rPr>
        <w:t>，其中概率值表示</w:t>
      </w:r>
      <w:r w:rsidR="001C1E82" w:rsidRPr="0081502B">
        <w:rPr>
          <w:rFonts w:hAnsi="宋体" w:hint="eastAsia"/>
          <w:color w:val="FF0000"/>
        </w:rPr>
        <w:t>一条边被选中用来构造新的访问序列的可能性大小</w:t>
      </w:r>
      <w:r w:rsidR="00767AAA">
        <w:rPr>
          <w:rFonts w:hAnsi="宋体" w:hint="eastAsia"/>
        </w:rPr>
        <w:t>；</w:t>
      </w:r>
    </w:p>
    <w:p w14:paraId="44CD5368" w14:textId="111BE5EA" w:rsidR="00E17AFF" w:rsidRPr="00A1702F" w:rsidRDefault="006675BC" w:rsidP="00E17AFF">
      <w:pPr>
        <w:ind w:firstLine="480"/>
        <w:textAlignment w:val="center"/>
        <w:rPr>
          <w:rFonts w:hAnsi="宋体"/>
        </w:rPr>
      </w:pPr>
      <w:r>
        <w:rPr>
          <w:rFonts w:hAnsi="宋体" w:hint="eastAsia"/>
        </w:rPr>
        <w:t>S2.2</w:t>
      </w:r>
      <w:r>
        <w:rPr>
          <w:rFonts w:hAnsi="宋体" w:hint="eastAsia"/>
        </w:rPr>
        <w:t>：</w:t>
      </w:r>
      <w:r w:rsidR="00E17AFF" w:rsidRPr="00A1702F">
        <w:rPr>
          <w:rFonts w:hAnsi="宋体" w:hint="eastAsia"/>
        </w:rPr>
        <w:t>根据距离矩阵</w:t>
      </w:r>
      <w:proofErr w:type="spellStart"/>
      <w:r w:rsidR="00FF6E2F" w:rsidRPr="00A0677D">
        <w:rPr>
          <w:rFonts w:hAnsi="宋体" w:hint="eastAsia"/>
          <w:i/>
          <w:color w:val="FF0000"/>
        </w:rPr>
        <w:t>D</w:t>
      </w:r>
      <w:r w:rsidR="00FF6E2F" w:rsidRPr="00A0677D">
        <w:rPr>
          <w:rFonts w:hAnsi="宋体"/>
          <w:i/>
          <w:color w:val="FF0000"/>
        </w:rPr>
        <w:t>istMatrix</w:t>
      </w:r>
      <w:proofErr w:type="spellEnd"/>
      <w:r w:rsidR="00E17AFF" w:rsidRPr="00A1702F">
        <w:rPr>
          <w:rFonts w:hAnsi="宋体" w:hint="eastAsia"/>
        </w:rPr>
        <w:t>计算每个个体的路线总长度，</w:t>
      </w:r>
      <w:r w:rsidR="00E17AFF" w:rsidRPr="00A1702F">
        <w:rPr>
          <w:rFonts w:hAnsi="宋体"/>
        </w:rPr>
        <w:t>然后记录每个个体的历史最优个体</w:t>
      </w:r>
      <w:proofErr w:type="spellStart"/>
      <w:r w:rsidR="00E17AFF" w:rsidRPr="00767AAA">
        <w:rPr>
          <w:rFonts w:hAnsi="宋体"/>
          <w:i/>
        </w:rPr>
        <w:t>pbest</w:t>
      </w:r>
      <w:proofErr w:type="spellEnd"/>
      <w:ins w:id="35" w:author="Amaze" w:date="2018-07-05T13:19:00Z">
        <w:r w:rsidR="00A0677D" w:rsidRPr="00A1702F">
          <w:rPr>
            <w:rFonts w:hAnsi="宋体" w:hint="eastAsia"/>
          </w:rPr>
          <w:t>；并选出使路线长度最短的全局最优个体</w:t>
        </w:r>
        <w:proofErr w:type="spellStart"/>
        <w:r w:rsidR="00A0677D" w:rsidRPr="00A1702F">
          <w:rPr>
            <w:rFonts w:hAnsi="宋体"/>
          </w:rPr>
          <w:t>gbest</w:t>
        </w:r>
      </w:ins>
      <w:proofErr w:type="spellEnd"/>
      <w:r w:rsidR="00767AAA">
        <w:rPr>
          <w:rFonts w:hAnsi="宋体" w:hint="eastAsia"/>
        </w:rPr>
        <w:t>；</w:t>
      </w:r>
    </w:p>
    <w:p w14:paraId="1405883D" w14:textId="73C19FF2" w:rsidR="00E17AFF" w:rsidRPr="00A1702F" w:rsidRDefault="006675BC" w:rsidP="00E17AFF">
      <w:pPr>
        <w:ind w:firstLine="480"/>
        <w:textAlignment w:val="center"/>
        <w:rPr>
          <w:rFonts w:hAnsi="宋体"/>
        </w:rPr>
      </w:pPr>
      <w:r>
        <w:rPr>
          <w:rFonts w:hAnsi="宋体" w:hint="eastAsia"/>
        </w:rPr>
        <w:t>S2.3</w:t>
      </w:r>
      <w:r>
        <w:rPr>
          <w:rFonts w:hAnsi="宋体" w:hint="eastAsia"/>
        </w:rPr>
        <w:t>：</w:t>
      </w:r>
      <w:r w:rsidR="00E17AFF" w:rsidRPr="002349CD">
        <w:rPr>
          <w:rFonts w:hAnsi="宋体"/>
          <w:color w:val="FF0000"/>
        </w:rPr>
        <w:t>按照</w:t>
      </w:r>
      <w:r w:rsidR="00E17AFF" w:rsidRPr="002349CD">
        <w:rPr>
          <w:rFonts w:hAnsi="宋体" w:hint="eastAsia"/>
          <w:color w:val="FF0000"/>
        </w:rPr>
        <w:t>公式</w:t>
      </w:r>
      <w:r w:rsidR="00E17AFF" w:rsidRPr="002349CD">
        <w:rPr>
          <w:rFonts w:hAnsi="宋体"/>
          <w:color w:val="FF0000"/>
        </w:rPr>
        <w:object w:dxaOrig="2920" w:dyaOrig="400" w14:anchorId="1A092B61">
          <v:shape id="_x0000_i1033" type="#_x0000_t75" style="width:2in;height:22pt" o:ole="">
            <v:imagedata r:id="rId31" o:title=""/>
          </v:shape>
          <o:OLEObject Type="Embed" ProgID="Equation.DSMT4" ShapeID="_x0000_i1033" DrawAspect="Content" ObjectID="_1592317249" r:id="rId32"/>
        </w:object>
      </w:r>
      <w:r w:rsidR="00E17AFF" w:rsidRPr="002349CD">
        <w:rPr>
          <w:rFonts w:hAnsi="宋体" w:hint="eastAsia"/>
          <w:color w:val="FF0000"/>
        </w:rPr>
        <w:t>来更新</w:t>
      </w:r>
      <w:r w:rsidR="00E17AFF" w:rsidRPr="002349CD">
        <w:rPr>
          <w:rFonts w:hAnsi="宋体"/>
          <w:color w:val="FF0000"/>
        </w:rPr>
        <w:t>每个粒子的速度集</w:t>
      </w:r>
      <w:r w:rsidR="00E17AFF" w:rsidRPr="002349CD">
        <w:rPr>
          <w:rFonts w:hAnsi="宋体" w:hint="eastAsia"/>
          <w:color w:val="FF0000"/>
        </w:rPr>
        <w:t>：</w:t>
      </w:r>
      <w:r w:rsidR="000B5DDE" w:rsidRPr="002349CD">
        <w:rPr>
          <w:rFonts w:hAnsi="宋体" w:hint="eastAsia"/>
          <w:color w:val="FF0000"/>
        </w:rPr>
        <w:t>对于</w:t>
      </w:r>
      <w:r w:rsidR="000B5DDE" w:rsidRPr="002349CD">
        <w:rPr>
          <w:rStyle w:val="a7"/>
          <w:color w:val="FF0000"/>
        </w:rPr>
        <w:commentReference w:id="36"/>
      </w:r>
      <w:r w:rsidR="001D36D8" w:rsidRPr="00A1702F">
        <w:rPr>
          <w:rFonts w:hAnsi="宋体" w:hint="eastAsia"/>
        </w:rPr>
        <w:t>维度节点</w:t>
      </w:r>
      <w:r w:rsidR="001D36D8" w:rsidRPr="001D36D8">
        <w:rPr>
          <w:rFonts w:hAnsi="宋体" w:hint="eastAsia"/>
          <w:i/>
        </w:rPr>
        <w:t>j</w:t>
      </w:r>
      <w:r w:rsidR="001D36D8" w:rsidRPr="00A1702F">
        <w:rPr>
          <w:rFonts w:hAnsi="宋体" w:hint="eastAsia"/>
        </w:rPr>
        <w:t>（</w:t>
      </w:r>
      <w:r w:rsidR="001D36D8" w:rsidRPr="001D36D8">
        <w:rPr>
          <w:rFonts w:hAnsi="宋体" w:hint="eastAsia"/>
          <w:i/>
        </w:rPr>
        <w:t>j</w:t>
      </w:r>
      <w:r w:rsidR="008459CF">
        <w:rPr>
          <w:rFonts w:hAnsi="宋体"/>
        </w:rPr>
        <w:t>=</w:t>
      </w:r>
      <w:r w:rsidR="001D36D8" w:rsidRPr="00A1702F">
        <w:rPr>
          <w:rFonts w:hAnsi="宋体"/>
        </w:rPr>
        <w:t>1,</w:t>
      </w:r>
      <w:r w:rsidR="008459CF">
        <w:rPr>
          <w:rFonts w:hAnsi="宋体" w:hint="eastAsia"/>
        </w:rPr>
        <w:t>2,</w:t>
      </w:r>
      <w:r w:rsidR="001D36D8" w:rsidRPr="00A1702F">
        <w:rPr>
          <w:rFonts w:hAnsi="宋体"/>
        </w:rPr>
        <w:t>…</w:t>
      </w:r>
      <w:r w:rsidR="00FD21C9">
        <w:rPr>
          <w:rFonts w:hAnsi="宋体" w:hint="eastAsia"/>
        </w:rPr>
        <w:t>,</w:t>
      </w:r>
      <w:ins w:id="37" w:author="Amaze" w:date="2018-07-05T13:21:00Z">
        <w:r w:rsidR="00FD21C9" w:rsidRPr="00203833">
          <w:rPr>
            <w:rFonts w:hAnsi="宋体"/>
            <w:i/>
            <w:rPrChange w:id="38" w:author="Amaze" w:date="2018-07-05T13:21:00Z">
              <w:rPr>
                <w:rFonts w:hAnsi="宋体"/>
              </w:rPr>
            </w:rPrChange>
          </w:rPr>
          <w:t>n</w:t>
        </w:r>
      </w:ins>
      <w:r w:rsidR="001D36D8" w:rsidRPr="00A1702F">
        <w:rPr>
          <w:rFonts w:hAnsi="宋体"/>
        </w:rPr>
        <w:t>）</w:t>
      </w:r>
      <w:r w:rsidR="001D36D8" w:rsidRPr="00A1702F">
        <w:rPr>
          <w:rFonts w:hAnsi="宋体" w:hint="eastAsia"/>
        </w:rPr>
        <w:t>，</w:t>
      </w:r>
      <w:r w:rsidR="00E17AFF" w:rsidRPr="00A1702F">
        <w:rPr>
          <w:rFonts w:hAnsi="宋体" w:hint="eastAsia"/>
        </w:rPr>
        <w:t>，</w:t>
      </w:r>
      <w:r w:rsidR="00E17AFF" w:rsidRPr="00A1702F">
        <w:rPr>
          <w:rFonts w:hAnsi="宋体"/>
        </w:rPr>
        <w:t>首先</w:t>
      </w:r>
      <w:r w:rsidR="00E17AFF" w:rsidRPr="00A1702F">
        <w:rPr>
          <w:rFonts w:hAnsi="宋体" w:hint="eastAsia"/>
        </w:rPr>
        <w:t>生成一个随机数</w:t>
      </w:r>
      <w:r w:rsidR="002F0B66" w:rsidRPr="00B319C2">
        <w:rPr>
          <w:rFonts w:hAnsi="宋体" w:hint="eastAsia"/>
          <w:i/>
        </w:rPr>
        <w:t>ran</w:t>
      </w:r>
      <w:r w:rsidR="002F0B66">
        <w:rPr>
          <w:rFonts w:ascii="宋体" w:hAnsi="宋体" w:hint="eastAsia"/>
        </w:rPr>
        <w:t>∈</w:t>
      </w:r>
      <w:r w:rsidR="002F0B66">
        <w:rPr>
          <w:rFonts w:hAnsi="宋体" w:hint="eastAsia"/>
        </w:rPr>
        <w:t>[0,1]</w:t>
      </w:r>
      <w:del w:id="39" w:author="Amaze" w:date="2018-07-05T13:23:00Z">
        <w:r w:rsidR="00E17AFF" w:rsidRPr="00A1702F" w:rsidDel="009424D8">
          <w:rPr>
            <w:rFonts w:hAnsi="宋体"/>
          </w:rPr>
          <w:delText xml:space="preserve"> ,</w:delText>
        </w:r>
      </w:del>
      <w:ins w:id="40" w:author="Amaze" w:date="2018-07-05T13:23:00Z">
        <w:r w:rsidR="009424D8">
          <w:rPr>
            <w:rFonts w:hAnsi="宋体" w:hint="eastAsia"/>
          </w:rPr>
          <w:t>，</w:t>
        </w:r>
      </w:ins>
      <w:r w:rsidR="00E17AFF" w:rsidRPr="00A1702F">
        <w:rPr>
          <w:rFonts w:hAnsi="宋体"/>
        </w:rPr>
        <w:t>若</w:t>
      </w:r>
      <w:r w:rsidR="00E17AFF" w:rsidRPr="009424D8">
        <w:rPr>
          <w:rFonts w:hAnsi="宋体"/>
          <w:i/>
          <w:rPrChange w:id="41" w:author="Amaze" w:date="2018-07-05T13:23:00Z">
            <w:rPr>
              <w:rFonts w:hAnsi="宋体"/>
            </w:rPr>
          </w:rPrChange>
        </w:rPr>
        <w:t>ran</w:t>
      </w:r>
      <w:r w:rsidR="00E17AFF" w:rsidRPr="00A1702F">
        <w:rPr>
          <w:rFonts w:hAnsi="宋体"/>
        </w:rPr>
        <w:t>大于</w:t>
      </w:r>
      <w:r w:rsidR="007956B7">
        <w:rPr>
          <w:rFonts w:hAnsi="宋体"/>
        </w:rPr>
        <w:t>预先设定的</w:t>
      </w:r>
      <w:r w:rsidR="00E17AFF" w:rsidRPr="00A1702F">
        <w:rPr>
          <w:rFonts w:hAnsi="宋体"/>
        </w:rPr>
        <w:t>分界值</w:t>
      </w:r>
      <w:r w:rsidR="00E17AFF" w:rsidRPr="00636BB1">
        <w:rPr>
          <w:rFonts w:hAnsi="宋体"/>
          <w:i/>
          <w:rPrChange w:id="42" w:author="Amaze" w:date="2018-07-05T13:23:00Z">
            <w:rPr>
              <w:rFonts w:hAnsi="宋体"/>
            </w:rPr>
          </w:rPrChange>
        </w:rPr>
        <w:t>Pc</w:t>
      </w:r>
      <w:r w:rsidR="00E17AFF" w:rsidRPr="00A1702F">
        <w:rPr>
          <w:rFonts w:hAnsi="宋体" w:hint="eastAsia"/>
        </w:rPr>
        <w:t>，</w:t>
      </w:r>
      <w:r w:rsidR="00E17AFF" w:rsidRPr="00A1702F">
        <w:rPr>
          <w:rFonts w:hAnsi="宋体"/>
        </w:rPr>
        <w:t>则</w:t>
      </w:r>
      <w:r w:rsidR="00E17AFF" w:rsidRPr="00A1702F">
        <w:rPr>
          <w:rFonts w:hAnsi="宋体"/>
        </w:rPr>
        <w:object w:dxaOrig="859" w:dyaOrig="360" w14:anchorId="49A1D042">
          <v:shape id="_x0000_i1034" type="#_x0000_t75" style="width:43.5pt;height:21.5pt" o:ole="">
            <v:imagedata r:id="rId34" o:title=""/>
          </v:shape>
          <o:OLEObject Type="Embed" ProgID="Equation.DSMT4" ShapeID="_x0000_i1034" DrawAspect="Content" ObjectID="_1592317250" r:id="rId35"/>
        </w:object>
      </w:r>
      <w:r w:rsidR="007956B7">
        <w:rPr>
          <w:rFonts w:hAnsi="宋体" w:hint="eastAsia"/>
        </w:rPr>
        <w:t>，</w:t>
      </w:r>
      <w:r w:rsidR="007956B7" w:rsidRPr="00761A09">
        <w:rPr>
          <w:rFonts w:hAnsi="宋体"/>
          <w:color w:val="FF0000"/>
        </w:rPr>
        <w:t>即从自身历史最优个体学习并更新速度集</w:t>
      </w:r>
      <w:r w:rsidR="00E17AFF" w:rsidRPr="00761A09">
        <w:rPr>
          <w:rFonts w:hAnsi="宋体" w:hint="eastAsia"/>
          <w:color w:val="FF0000"/>
        </w:rPr>
        <w:t>，</w:t>
      </w:r>
      <w:r w:rsidR="00E17AFF" w:rsidRPr="00A1702F">
        <w:rPr>
          <w:rFonts w:hAnsi="宋体" w:hint="eastAsia"/>
        </w:rPr>
        <w:t>否则从种群中随机选择两个个体，取它们历史最优个体</w:t>
      </w:r>
      <w:r w:rsidR="007956B7">
        <w:rPr>
          <w:rFonts w:hAnsi="宋体" w:hint="eastAsia"/>
        </w:rPr>
        <w:t>中</w:t>
      </w:r>
      <w:r w:rsidR="00E17AFF" w:rsidRPr="00A1702F">
        <w:rPr>
          <w:rFonts w:hAnsi="宋体" w:hint="eastAsia"/>
        </w:rPr>
        <w:t>总路线长度最短的那个个体作为</w:t>
      </w:r>
      <w:r w:rsidR="00E17AFF" w:rsidRPr="00A1702F">
        <w:rPr>
          <w:rFonts w:hAnsi="宋体"/>
        </w:rPr>
        <w:object w:dxaOrig="560" w:dyaOrig="360" w14:anchorId="5FBF3D54">
          <v:shape id="_x0000_i1035" type="#_x0000_t75" style="width:28.5pt;height:21.5pt" o:ole="">
            <v:imagedata r:id="rId36" o:title=""/>
          </v:shape>
          <o:OLEObject Type="Embed" ProgID="Equation.DSMT4" ShapeID="_x0000_i1035" DrawAspect="Content" ObjectID="_1592317251" r:id="rId37"/>
        </w:object>
      </w:r>
      <w:r w:rsidR="007956B7">
        <w:rPr>
          <w:rFonts w:hAnsi="宋体"/>
        </w:rPr>
        <w:t>来学习</w:t>
      </w:r>
      <w:del w:id="43" w:author="Amaze" w:date="2018-07-05T13:26:00Z">
        <w:r w:rsidR="007956B7" w:rsidDel="00761A09">
          <w:rPr>
            <w:rFonts w:hAnsi="宋体" w:hint="eastAsia"/>
          </w:rPr>
          <w:delText>。</w:delText>
        </w:r>
      </w:del>
      <w:ins w:id="44" w:author="Amaze" w:date="2018-07-05T13:26:00Z">
        <w:r w:rsidR="00761A09">
          <w:rPr>
            <w:rFonts w:hAnsi="宋体" w:hint="eastAsia"/>
          </w:rPr>
          <w:t>；</w:t>
        </w:r>
      </w:ins>
      <w:r w:rsidR="00E17AFF" w:rsidRPr="00A1702F">
        <w:rPr>
          <w:rFonts w:hAnsi="宋体" w:hint="eastAsia"/>
        </w:rPr>
        <w:t>然后</w:t>
      </w:r>
      <w:r w:rsidR="008417D5" w:rsidRPr="00761A09">
        <w:rPr>
          <w:rFonts w:hAnsi="宋体" w:hint="eastAsia"/>
          <w:color w:val="FF0000"/>
        </w:rPr>
        <w:t>从监测点访问序列</w:t>
      </w:r>
      <w:r w:rsidR="008417D5" w:rsidRPr="00761A09">
        <w:rPr>
          <w:rFonts w:hAnsi="宋体"/>
          <w:color w:val="FF0000"/>
        </w:rPr>
        <w:object w:dxaOrig="920" w:dyaOrig="400" w14:anchorId="46A0B90D">
          <v:shape id="_x0000_i1036" type="#_x0000_t75" style="width:43.5pt;height:22pt" o:ole="">
            <v:imagedata r:id="rId38" o:title=""/>
          </v:shape>
          <o:OLEObject Type="Embed" ProgID="Equation.DSMT4" ShapeID="_x0000_i1036" DrawAspect="Content" ObjectID="_1592317252" r:id="rId39"/>
        </w:object>
      </w:r>
      <w:r w:rsidR="008417D5" w:rsidRPr="00761A09">
        <w:rPr>
          <w:rFonts w:hAnsi="宋体"/>
          <w:color w:val="FF0000"/>
        </w:rPr>
        <w:t>和</w:t>
      </w:r>
      <w:r w:rsidR="008417D5" w:rsidRPr="00761A09">
        <w:rPr>
          <w:rFonts w:hAnsi="宋体"/>
          <w:color w:val="FF0000"/>
        </w:rPr>
        <w:object w:dxaOrig="279" w:dyaOrig="380" w14:anchorId="1EE7F307">
          <v:shape id="_x0000_i1037" type="#_x0000_t75" style="width:14.5pt;height:22pt" o:ole="">
            <v:imagedata r:id="rId40" o:title=""/>
          </v:shape>
          <o:OLEObject Type="Embed" ProgID="Equation.DSMT4" ShapeID="_x0000_i1037" DrawAspect="Content" ObjectID="_1592317253" r:id="rId41"/>
        </w:object>
      </w:r>
      <w:r w:rsidR="008417D5" w:rsidRPr="00761A09">
        <w:rPr>
          <w:rFonts w:hAnsi="宋体"/>
          <w:color w:val="FF0000"/>
        </w:rPr>
        <w:t>里前后相连的节点组成的边集中</w:t>
      </w:r>
      <w:r w:rsidR="00E17AFF" w:rsidRPr="00A1702F">
        <w:rPr>
          <w:rFonts w:hAnsi="宋体" w:hint="eastAsia"/>
        </w:rPr>
        <w:t>选择属于</w:t>
      </w:r>
      <w:r w:rsidR="00E17AFF" w:rsidRPr="00A1702F">
        <w:rPr>
          <w:rFonts w:hAnsi="宋体"/>
        </w:rPr>
        <w:object w:dxaOrig="920" w:dyaOrig="400" w14:anchorId="43631C13">
          <v:shape id="_x0000_i1038" type="#_x0000_t75" style="width:43.5pt;height:22pt" o:ole="">
            <v:imagedata r:id="rId38" o:title=""/>
          </v:shape>
          <o:OLEObject Type="Embed" ProgID="Equation.DSMT4" ShapeID="_x0000_i1038" DrawAspect="Content" ObjectID="_1592317254" r:id="rId42"/>
        </w:object>
      </w:r>
      <w:r w:rsidR="00E17AFF" w:rsidRPr="00A1702F">
        <w:rPr>
          <w:rFonts w:hAnsi="宋体" w:hint="eastAsia"/>
        </w:rPr>
        <w:t>而不属于</w:t>
      </w:r>
      <w:r w:rsidR="00E17AFF" w:rsidRPr="00A1702F">
        <w:rPr>
          <w:rFonts w:hAnsi="宋体"/>
        </w:rPr>
        <w:object w:dxaOrig="279" w:dyaOrig="380" w14:anchorId="4C38D826">
          <v:shape id="_x0000_i1039" type="#_x0000_t75" style="width:14.5pt;height:22pt" o:ole="">
            <v:imagedata r:id="rId40" o:title=""/>
          </v:shape>
          <o:OLEObject Type="Embed" ProgID="Equation.DSMT4" ShapeID="_x0000_i1039" DrawAspect="Content" ObjectID="_1592317255" r:id="rId43"/>
        </w:object>
      </w:r>
      <w:r w:rsidR="00E17AFF" w:rsidRPr="00A1702F">
        <w:rPr>
          <w:rFonts w:hAnsi="宋体"/>
        </w:rPr>
        <w:t>的边</w:t>
      </w:r>
      <w:r w:rsidR="00E17AFF" w:rsidRPr="00A1702F">
        <w:rPr>
          <w:rFonts w:hAnsi="宋体" w:hint="eastAsia"/>
        </w:rPr>
        <w:t>，</w:t>
      </w:r>
      <w:r w:rsidR="00E17AFF" w:rsidRPr="00A1702F">
        <w:rPr>
          <w:rFonts w:hAnsi="宋体"/>
        </w:rPr>
        <w:t>再乘以</w:t>
      </w:r>
      <w:r w:rsidR="00E17AFF" w:rsidRPr="00A1702F">
        <w:rPr>
          <w:rFonts w:hAnsi="宋体"/>
        </w:rPr>
        <w:object w:dxaOrig="360" w:dyaOrig="320" w14:anchorId="3BC8FC14">
          <v:shape id="_x0000_i1040" type="#_x0000_t75" style="width:21.5pt;height:14.5pt" o:ole="">
            <v:imagedata r:id="rId44" o:title=""/>
          </v:shape>
          <o:OLEObject Type="Embed" ProgID="Equation.DSMT4" ShapeID="_x0000_i1040" DrawAspect="Content" ObjectID="_1592317256" r:id="rId45"/>
        </w:object>
      </w:r>
      <w:r w:rsidR="00E17AFF" w:rsidRPr="00A1702F">
        <w:rPr>
          <w:rFonts w:hAnsi="宋体"/>
        </w:rPr>
        <w:t>当做边的概率值</w:t>
      </w:r>
      <w:r w:rsidR="008417D5" w:rsidRPr="00761A09">
        <w:rPr>
          <w:rFonts w:hAnsi="宋体" w:hint="eastAsia"/>
          <w:color w:val="FF0000"/>
        </w:rPr>
        <w:t>来</w:t>
      </w:r>
      <w:r w:rsidR="00143402" w:rsidRPr="00761A09">
        <w:rPr>
          <w:rFonts w:hAnsi="宋体"/>
          <w:color w:val="FF0000"/>
        </w:rPr>
        <w:t>构造出</w:t>
      </w:r>
      <w:r w:rsidR="008417D5" w:rsidRPr="00761A09">
        <w:rPr>
          <w:rFonts w:hAnsi="宋体"/>
          <w:color w:val="FF0000"/>
        </w:rPr>
        <w:t>一个</w:t>
      </w:r>
      <w:r w:rsidR="00143402" w:rsidRPr="00761A09">
        <w:rPr>
          <w:rFonts w:hAnsi="宋体"/>
          <w:color w:val="FF0000"/>
        </w:rPr>
        <w:t>启发式</w:t>
      </w:r>
      <w:r w:rsidR="008417D5" w:rsidRPr="00761A09">
        <w:rPr>
          <w:rFonts w:hAnsi="宋体"/>
          <w:color w:val="FF0000"/>
        </w:rPr>
        <w:t>速度集</w:t>
      </w:r>
      <w:r w:rsidR="008417D5" w:rsidRPr="00761A09">
        <w:rPr>
          <w:rFonts w:hAnsi="宋体" w:hint="eastAsia"/>
          <w:color w:val="FF0000"/>
        </w:rPr>
        <w:t>，</w:t>
      </w:r>
      <w:r w:rsidR="00143402" w:rsidRPr="00761A09">
        <w:rPr>
          <w:rFonts w:hAnsi="宋体" w:hint="eastAsia"/>
          <w:color w:val="FF0000"/>
        </w:rPr>
        <w:t>其中</w:t>
      </w:r>
      <w:r w:rsidR="008417D5" w:rsidRPr="00761A09">
        <w:rPr>
          <w:rFonts w:hAnsi="宋体"/>
          <w:i/>
          <w:color w:val="FF0000"/>
        </w:rPr>
        <w:t>c</w:t>
      </w:r>
      <w:r w:rsidR="008417D5" w:rsidRPr="00761A09">
        <w:rPr>
          <w:rFonts w:hAnsi="宋体"/>
          <w:color w:val="FF0000"/>
        </w:rPr>
        <w:t>表示学习因子</w:t>
      </w:r>
      <w:r w:rsidR="008417D5" w:rsidRPr="00761A09">
        <w:rPr>
          <w:rFonts w:hAnsi="宋体" w:hint="eastAsia"/>
          <w:color w:val="FF0000"/>
        </w:rPr>
        <w:t>，</w:t>
      </w:r>
      <w:r w:rsidR="008417D5" w:rsidRPr="00761A09">
        <w:rPr>
          <w:rFonts w:hAnsi="宋体"/>
          <w:color w:val="FF0000"/>
        </w:rPr>
        <w:t>是一个固定值</w:t>
      </w:r>
      <w:r w:rsidR="008417D5" w:rsidRPr="00761A09">
        <w:rPr>
          <w:rFonts w:hAnsi="宋体" w:hint="eastAsia"/>
          <w:color w:val="FF0000"/>
        </w:rPr>
        <w:t>；</w:t>
      </w:r>
      <w:r w:rsidR="008417D5" w:rsidRPr="00761A09">
        <w:rPr>
          <w:color w:val="FF0000"/>
          <w:position w:val="-4"/>
        </w:rPr>
        <w:object w:dxaOrig="260" w:dyaOrig="300" w14:anchorId="287B4FAD">
          <v:shape id="_x0000_i1041" type="#_x0000_t75" style="width:14pt;height:14.5pt" o:ole="">
            <v:imagedata r:id="rId46" o:title=""/>
          </v:shape>
          <o:OLEObject Type="Embed" ProgID="Equation.DSMT4" ShapeID="_x0000_i1041" DrawAspect="Content" ObjectID="_1592317257" r:id="rId47"/>
        </w:object>
      </w:r>
      <w:r w:rsidR="008417D5" w:rsidRPr="00761A09">
        <w:rPr>
          <w:color w:val="FF0000"/>
        </w:rPr>
        <w:t>为</w:t>
      </w:r>
      <w:r w:rsidR="008417D5" w:rsidRPr="00761A09">
        <w:rPr>
          <w:rFonts w:hint="eastAsia"/>
          <w:color w:val="FF0000"/>
        </w:rPr>
        <w:t>介于</w:t>
      </w:r>
      <w:r w:rsidR="008417D5" w:rsidRPr="00761A09">
        <w:rPr>
          <w:color w:val="FF0000"/>
        </w:rPr>
        <w:t>(0,1)</w:t>
      </w:r>
      <w:r w:rsidR="008417D5" w:rsidRPr="00761A09">
        <w:rPr>
          <w:color w:val="FF0000"/>
        </w:rPr>
        <w:t>之间的随机数</w:t>
      </w:r>
      <w:r w:rsidR="00742D08">
        <w:rPr>
          <w:rFonts w:hAnsi="宋体" w:hint="eastAsia"/>
          <w:color w:val="FF0000"/>
        </w:rPr>
        <w:t>；</w:t>
      </w:r>
      <w:r w:rsidR="00E17AFF" w:rsidRPr="00761A09">
        <w:rPr>
          <w:rFonts w:hAnsi="宋体"/>
          <w:color w:val="FF0000"/>
        </w:rPr>
        <w:t>最后</w:t>
      </w:r>
      <w:r w:rsidR="00143402" w:rsidRPr="00761A09">
        <w:rPr>
          <w:rFonts w:hAnsi="宋体" w:hint="eastAsia"/>
          <w:color w:val="FF0000"/>
        </w:rPr>
        <w:t>将速度集中边的概率值</w:t>
      </w:r>
      <w:r w:rsidR="00143402" w:rsidRPr="00761A09">
        <w:rPr>
          <w:rFonts w:hAnsi="宋体"/>
          <w:color w:val="FF0000"/>
        </w:rPr>
        <w:t>乘以一个</w:t>
      </w:r>
      <w:r w:rsidR="00767AAA" w:rsidRPr="00761A09">
        <w:rPr>
          <w:rFonts w:hAnsi="宋体" w:hint="eastAsia"/>
          <w:color w:val="FF0000"/>
        </w:rPr>
        <w:t>固定</w:t>
      </w:r>
      <w:r w:rsidR="00143402" w:rsidRPr="00761A09">
        <w:rPr>
          <w:rFonts w:hAnsi="宋体"/>
          <w:color w:val="FF0000"/>
        </w:rPr>
        <w:t>惯性权重</w:t>
      </w:r>
      <w:r w:rsidR="00143402" w:rsidRPr="00761A09">
        <w:rPr>
          <w:rFonts w:hAnsi="宋体"/>
          <w:i/>
          <w:color w:val="FF0000"/>
        </w:rPr>
        <w:t>w</w:t>
      </w:r>
      <w:r w:rsidR="00143402" w:rsidRPr="00761A09">
        <w:rPr>
          <w:rFonts w:hAnsi="宋体" w:hint="eastAsia"/>
          <w:color w:val="FF0000"/>
        </w:rPr>
        <w:t>构成速</w:t>
      </w:r>
      <w:r w:rsidR="00143402" w:rsidRPr="00761A09">
        <w:rPr>
          <w:rFonts w:hAnsi="宋体"/>
          <w:color w:val="FF0000"/>
        </w:rPr>
        <w:t>度集</w:t>
      </w:r>
      <w:r w:rsidR="00143402" w:rsidRPr="00761A09">
        <w:rPr>
          <w:rFonts w:hAnsi="宋体"/>
          <w:color w:val="FF0000"/>
        </w:rPr>
        <w:object w:dxaOrig="440" w:dyaOrig="380" w14:anchorId="1DAC7378">
          <v:shape id="_x0000_i1042" type="#_x0000_t75" style="width:22pt;height:22pt" o:ole="">
            <v:imagedata r:id="rId48" o:title=""/>
          </v:shape>
          <o:OLEObject Type="Embed" ProgID="Equation.DSMT4" ShapeID="_x0000_i1042" DrawAspect="Content" ObjectID="_1592317258" r:id="rId49"/>
        </w:object>
      </w:r>
      <w:r w:rsidR="00143402" w:rsidRPr="00761A09">
        <w:rPr>
          <w:rFonts w:hAnsi="宋体" w:hint="eastAsia"/>
          <w:color w:val="FF0000"/>
        </w:rPr>
        <w:t>，</w:t>
      </w:r>
      <w:r w:rsidR="00906638" w:rsidRPr="00761A09">
        <w:rPr>
          <w:rFonts w:hAnsi="宋体" w:hint="eastAsia"/>
          <w:color w:val="FF0000"/>
        </w:rPr>
        <w:t>再</w:t>
      </w:r>
      <w:r w:rsidR="00143402" w:rsidRPr="00761A09">
        <w:rPr>
          <w:rFonts w:hAnsi="宋体" w:hint="eastAsia"/>
          <w:color w:val="FF0000"/>
        </w:rPr>
        <w:t>将其</w:t>
      </w:r>
      <w:r w:rsidR="00906638" w:rsidRPr="00761A09">
        <w:rPr>
          <w:rFonts w:hAnsi="宋体"/>
          <w:color w:val="FF0000"/>
        </w:rPr>
        <w:t>与</w:t>
      </w:r>
      <w:r w:rsidR="00143402" w:rsidRPr="00761A09">
        <w:rPr>
          <w:rFonts w:hAnsi="宋体"/>
          <w:color w:val="FF0000"/>
        </w:rPr>
        <w:t>刚才的启发式速度集</w:t>
      </w:r>
      <w:r w:rsidR="00143402">
        <w:rPr>
          <w:rFonts w:hAnsi="宋体"/>
        </w:rPr>
        <w:t>合并</w:t>
      </w:r>
      <w:r w:rsidR="00E17AFF" w:rsidRPr="00A1702F">
        <w:rPr>
          <w:rFonts w:hAnsi="宋体" w:hint="eastAsia"/>
        </w:rPr>
        <w:t>，</w:t>
      </w:r>
      <w:r w:rsidR="00E17AFF" w:rsidRPr="00A1702F">
        <w:rPr>
          <w:rFonts w:hAnsi="宋体"/>
        </w:rPr>
        <w:t>构造出新的速度集</w:t>
      </w:r>
      <w:r w:rsidR="00E17AFF" w:rsidRPr="00A1702F">
        <w:rPr>
          <w:rFonts w:hAnsi="宋体" w:hint="eastAsia"/>
        </w:rPr>
        <w:t>；</w:t>
      </w:r>
    </w:p>
    <w:p w14:paraId="33483C44" w14:textId="7C88C4ED" w:rsidR="00E17AFF" w:rsidRPr="00D010C5" w:rsidRDefault="006675BC" w:rsidP="00E17AFF">
      <w:pPr>
        <w:ind w:firstLine="480"/>
        <w:textAlignment w:val="center"/>
        <w:rPr>
          <w:rFonts w:hAnsi="宋体"/>
          <w:color w:val="FF0000"/>
        </w:rPr>
      </w:pPr>
      <w:r>
        <w:rPr>
          <w:rFonts w:hAnsi="宋体" w:hint="eastAsia"/>
        </w:rPr>
        <w:t>S2.4</w:t>
      </w:r>
      <w:r>
        <w:rPr>
          <w:rFonts w:hAnsi="宋体" w:hint="eastAsia"/>
        </w:rPr>
        <w:t>：</w:t>
      </w:r>
      <w:r w:rsidR="00E17AFF" w:rsidRPr="00A1702F">
        <w:rPr>
          <w:rFonts w:hAnsi="宋体"/>
        </w:rPr>
        <w:t>结合</w:t>
      </w:r>
      <w:r w:rsidR="00E17AFF" w:rsidRPr="00A1702F">
        <w:rPr>
          <w:rFonts w:hAnsi="宋体" w:hint="eastAsia"/>
        </w:rPr>
        <w:t>更新后的</w:t>
      </w:r>
      <w:r w:rsidR="00E17AFF" w:rsidRPr="00A1702F">
        <w:rPr>
          <w:rFonts w:hAnsi="宋体"/>
        </w:rPr>
        <w:t>速度子集</w:t>
      </w:r>
      <w:r w:rsidR="00E17AFF" w:rsidRPr="00A1702F">
        <w:rPr>
          <w:rFonts w:hAnsi="宋体" w:hint="eastAsia"/>
        </w:rPr>
        <w:t>更新粒子个体的访问序列：首先构造一个空集</w:t>
      </w:r>
      <w:proofErr w:type="spellStart"/>
      <w:r w:rsidR="00D010C5" w:rsidRPr="00D010C5">
        <w:rPr>
          <w:rFonts w:hAnsi="宋体" w:hint="eastAsia"/>
          <w:i/>
        </w:rPr>
        <w:t>New</w:t>
      </w:r>
      <w:r w:rsidR="00D010C5">
        <w:rPr>
          <w:rFonts w:hAnsi="宋体" w:hint="eastAsia"/>
        </w:rPr>
        <w:t>_</w:t>
      </w:r>
      <w:r w:rsidR="00D010C5" w:rsidRPr="00D010C5">
        <w:rPr>
          <w:rFonts w:hAnsi="宋体" w:hint="eastAsia"/>
          <w:i/>
        </w:rPr>
        <w:t>P</w:t>
      </w:r>
      <w:r w:rsidR="00D010C5" w:rsidRPr="00D010C5">
        <w:rPr>
          <w:rFonts w:hAnsi="宋体" w:hint="eastAsia"/>
          <w:i/>
          <w:vertAlign w:val="subscript"/>
        </w:rPr>
        <w:t>i</w:t>
      </w:r>
      <w:proofErr w:type="spellEnd"/>
      <w:r w:rsidR="00E17AFF" w:rsidRPr="00A1702F">
        <w:rPr>
          <w:rFonts w:hAnsi="宋体" w:hint="eastAsia"/>
        </w:rPr>
        <w:t>，随机选择一个节点</w:t>
      </w:r>
      <w:r w:rsidR="00E17AFF" w:rsidRPr="00AD3068">
        <w:rPr>
          <w:rFonts w:hAnsi="宋体" w:hint="eastAsia"/>
          <w:i/>
        </w:rPr>
        <w:t>t</w:t>
      </w:r>
      <w:r w:rsidR="00143402" w:rsidRPr="00971826">
        <w:rPr>
          <w:rFonts w:hAnsi="宋体" w:hint="eastAsia"/>
          <w:color w:val="FF0000"/>
        </w:rPr>
        <w:t>作为访问起点</w:t>
      </w:r>
      <w:r w:rsidR="00143402">
        <w:rPr>
          <w:rFonts w:hAnsi="宋体" w:hint="eastAsia"/>
        </w:rPr>
        <w:t>加入空集，</w:t>
      </w:r>
      <w:r w:rsidR="00E17AFF" w:rsidRPr="00A1702F">
        <w:rPr>
          <w:rFonts w:hAnsi="宋体" w:hint="eastAsia"/>
        </w:rPr>
        <w:t>剔除掉速度集</w:t>
      </w:r>
      <w:r w:rsidR="00E17AFF" w:rsidRPr="00A1702F">
        <w:rPr>
          <w:rFonts w:hAnsi="宋体"/>
        </w:rPr>
        <w:object w:dxaOrig="240" w:dyaOrig="360" w14:anchorId="7192B322">
          <v:shape id="_x0000_i1043" type="#_x0000_t75" style="width:14.5pt;height:21.5pt" o:ole="">
            <v:imagedata r:id="rId50" o:title=""/>
          </v:shape>
          <o:OLEObject Type="Embed" ProgID="Equation.DSMT4" ShapeID="_x0000_i1043" DrawAspect="Content" ObjectID="_1592317259" r:id="rId51"/>
        </w:object>
      </w:r>
      <w:r w:rsidR="00E17AFF" w:rsidRPr="00A1702F">
        <w:rPr>
          <w:rFonts w:hAnsi="宋体"/>
        </w:rPr>
        <w:t>中概率</w:t>
      </w:r>
      <w:r w:rsidR="00143402">
        <w:rPr>
          <w:rFonts w:hAnsi="宋体" w:hint="eastAsia"/>
        </w:rPr>
        <w:t>较小的边</w:t>
      </w:r>
      <w:r w:rsidR="00971826">
        <w:rPr>
          <w:rFonts w:hAnsi="宋体" w:hint="eastAsia"/>
        </w:rPr>
        <w:t>；</w:t>
      </w:r>
      <w:r w:rsidR="00E17AFF" w:rsidRPr="00A1702F">
        <w:rPr>
          <w:rFonts w:hAnsi="宋体" w:hint="eastAsia"/>
        </w:rPr>
        <w:t>然后从速度集</w:t>
      </w:r>
      <w:r w:rsidR="00E46EA9" w:rsidRPr="00E46EA9">
        <w:rPr>
          <w:rFonts w:hAnsi="宋体" w:hint="eastAsia"/>
          <w:i/>
          <w:color w:val="FF0000"/>
        </w:rPr>
        <w:t>v</w:t>
      </w:r>
      <w:r w:rsidR="00E46EA9" w:rsidRPr="00E46EA9">
        <w:rPr>
          <w:rFonts w:hAnsi="宋体" w:hint="eastAsia"/>
          <w:i/>
          <w:color w:val="FF0000"/>
          <w:vertAlign w:val="subscript"/>
        </w:rPr>
        <w:t>i</w:t>
      </w:r>
      <w:r w:rsidR="001C1E82">
        <w:rPr>
          <w:rFonts w:hAnsi="宋体" w:hint="eastAsia"/>
        </w:rPr>
        <w:t>中</w:t>
      </w:r>
      <w:r w:rsidR="00E17AFF" w:rsidRPr="00A1702F">
        <w:rPr>
          <w:rFonts w:hAnsi="宋体" w:hint="eastAsia"/>
        </w:rPr>
        <w:t>查找与当前节点</w:t>
      </w:r>
      <w:r w:rsidR="00E17AFF" w:rsidRPr="00971826">
        <w:rPr>
          <w:rFonts w:hAnsi="宋体" w:hint="eastAsia"/>
          <w:i/>
        </w:rPr>
        <w:t>t</w:t>
      </w:r>
      <w:r w:rsidR="00E17AFF" w:rsidRPr="00A1702F">
        <w:rPr>
          <w:rFonts w:hAnsi="宋体" w:hint="eastAsia"/>
        </w:rPr>
        <w:t>相连的</w:t>
      </w:r>
      <w:r w:rsidR="001C1E82">
        <w:rPr>
          <w:rFonts w:hAnsi="宋体" w:hint="eastAsia"/>
        </w:rPr>
        <w:t>所有</w:t>
      </w:r>
      <w:r w:rsidR="00E17AFF" w:rsidRPr="00A1702F">
        <w:rPr>
          <w:rFonts w:hAnsi="宋体" w:hint="eastAsia"/>
        </w:rPr>
        <w:t>边中概率值最大的</w:t>
      </w:r>
      <w:r w:rsidR="001C1E82" w:rsidRPr="00E46EA9">
        <w:rPr>
          <w:rFonts w:hAnsi="宋体" w:hint="eastAsia"/>
          <w:color w:val="FF0000"/>
        </w:rPr>
        <w:t>边，并将这条边另一个</w:t>
      </w:r>
      <w:r w:rsidR="00E17AFF" w:rsidRPr="00A1702F">
        <w:rPr>
          <w:rFonts w:hAnsi="宋体" w:hint="eastAsia"/>
        </w:rPr>
        <w:t>节点加入</w:t>
      </w:r>
      <w:proofErr w:type="spellStart"/>
      <w:r w:rsidR="00D010C5" w:rsidRPr="00D010C5">
        <w:rPr>
          <w:rFonts w:hAnsi="宋体" w:hint="eastAsia"/>
          <w:i/>
        </w:rPr>
        <w:t>New</w:t>
      </w:r>
      <w:r w:rsidR="00D010C5">
        <w:rPr>
          <w:rFonts w:hAnsi="宋体" w:hint="eastAsia"/>
        </w:rPr>
        <w:t>_</w:t>
      </w:r>
      <w:r w:rsidR="00D010C5" w:rsidRPr="00D010C5">
        <w:rPr>
          <w:rFonts w:hAnsi="宋体" w:hint="eastAsia"/>
          <w:i/>
        </w:rPr>
        <w:t>P</w:t>
      </w:r>
      <w:r w:rsidR="00D010C5" w:rsidRPr="00D010C5">
        <w:rPr>
          <w:rFonts w:hAnsi="宋体" w:hint="eastAsia"/>
          <w:i/>
          <w:vertAlign w:val="subscript"/>
        </w:rPr>
        <w:t>i</w:t>
      </w:r>
      <w:proofErr w:type="spellEnd"/>
      <w:r w:rsidR="001C1E82">
        <w:rPr>
          <w:rFonts w:hAnsi="宋体"/>
        </w:rPr>
        <w:t>中</w:t>
      </w:r>
      <w:r w:rsidR="00E17AFF" w:rsidRPr="00A1702F">
        <w:rPr>
          <w:rFonts w:hAnsi="宋体" w:hint="eastAsia"/>
        </w:rPr>
        <w:t>；如果速度集</w:t>
      </w:r>
      <w:r w:rsidR="00E46EA9" w:rsidRPr="00E46EA9">
        <w:rPr>
          <w:rFonts w:hAnsi="宋体" w:hint="eastAsia"/>
          <w:i/>
          <w:color w:val="FF0000"/>
        </w:rPr>
        <w:t>v</w:t>
      </w:r>
      <w:r w:rsidR="00E46EA9" w:rsidRPr="00E46EA9">
        <w:rPr>
          <w:rFonts w:hAnsi="宋体" w:hint="eastAsia"/>
          <w:i/>
          <w:color w:val="FF0000"/>
          <w:vertAlign w:val="subscript"/>
        </w:rPr>
        <w:t>i</w:t>
      </w:r>
      <w:r w:rsidR="00E17AFF" w:rsidRPr="00A1702F">
        <w:rPr>
          <w:rFonts w:hAnsi="宋体" w:hint="eastAsia"/>
        </w:rPr>
        <w:t>不包含与节点</w:t>
      </w:r>
      <w:r w:rsidR="001C1E82" w:rsidRPr="00D010C5">
        <w:rPr>
          <w:rFonts w:hAnsi="宋体" w:hint="eastAsia"/>
          <w:i/>
          <w:color w:val="FF0000"/>
        </w:rPr>
        <w:t>t</w:t>
      </w:r>
      <w:r w:rsidR="00E17AFF" w:rsidRPr="00A1702F">
        <w:rPr>
          <w:rFonts w:hAnsi="宋体" w:hint="eastAsia"/>
        </w:rPr>
        <w:t>相连的边，则查看原路径序列</w:t>
      </w:r>
      <w:r w:rsidR="00E17AFF" w:rsidRPr="00A1702F">
        <w:rPr>
          <w:rFonts w:hAnsi="宋体"/>
        </w:rPr>
        <w:object w:dxaOrig="240" w:dyaOrig="360" w14:anchorId="26F96394">
          <v:shape id="_x0000_i1044" type="#_x0000_t75" style="width:14.5pt;height:21.5pt" o:ole="">
            <v:imagedata r:id="rId52" o:title=""/>
          </v:shape>
          <o:OLEObject Type="Embed" ProgID="Equation.DSMT4" ShapeID="_x0000_i1044" DrawAspect="Content" ObjectID="_1592317260" r:id="rId53"/>
        </w:object>
      </w:r>
      <w:r w:rsidR="00E17AFF" w:rsidRPr="00A1702F">
        <w:rPr>
          <w:rFonts w:hAnsi="宋体" w:hint="eastAsia"/>
        </w:rPr>
        <w:t>中与节点</w:t>
      </w:r>
      <w:r w:rsidR="00E17AFF" w:rsidRPr="00D010C5">
        <w:rPr>
          <w:rFonts w:hAnsi="宋体" w:hint="eastAsia"/>
          <w:i/>
        </w:rPr>
        <w:t>t</w:t>
      </w:r>
      <w:r w:rsidR="00E17AFF" w:rsidRPr="00A1702F">
        <w:rPr>
          <w:rFonts w:hAnsi="宋体" w:hint="eastAsia"/>
        </w:rPr>
        <w:t>相连的节点是否已全部加入</w:t>
      </w:r>
      <w:proofErr w:type="spellStart"/>
      <w:r w:rsidR="00D010C5" w:rsidRPr="00D010C5">
        <w:rPr>
          <w:rFonts w:hAnsi="宋体" w:hint="eastAsia"/>
          <w:i/>
        </w:rPr>
        <w:t>New</w:t>
      </w:r>
      <w:r w:rsidR="00D010C5">
        <w:rPr>
          <w:rFonts w:hAnsi="宋体" w:hint="eastAsia"/>
        </w:rPr>
        <w:t>_</w:t>
      </w:r>
      <w:r w:rsidR="00D010C5" w:rsidRPr="00D010C5">
        <w:rPr>
          <w:rFonts w:hAnsi="宋体" w:hint="eastAsia"/>
          <w:i/>
        </w:rPr>
        <w:t>P</w:t>
      </w:r>
      <w:r w:rsidR="00D010C5" w:rsidRPr="00D010C5">
        <w:rPr>
          <w:rFonts w:hAnsi="宋体" w:hint="eastAsia"/>
          <w:i/>
          <w:vertAlign w:val="subscript"/>
        </w:rPr>
        <w:t>i</w:t>
      </w:r>
      <w:proofErr w:type="spellEnd"/>
      <w:r w:rsidR="00E17AFF" w:rsidRPr="00D010C5">
        <w:rPr>
          <w:rFonts w:hAnsi="宋体" w:hint="eastAsia"/>
          <w:color w:val="FF0000"/>
        </w:rPr>
        <w:t>，若</w:t>
      </w:r>
      <w:r w:rsidR="001C1E82" w:rsidRPr="00D010C5">
        <w:rPr>
          <w:rFonts w:hAnsi="宋体" w:hint="eastAsia"/>
          <w:color w:val="FF0000"/>
        </w:rPr>
        <w:t>还</w:t>
      </w:r>
      <w:r w:rsidR="00E17AFF" w:rsidRPr="00D010C5">
        <w:rPr>
          <w:rFonts w:hAnsi="宋体" w:hint="eastAsia"/>
          <w:color w:val="FF0000"/>
        </w:rPr>
        <w:t>有</w:t>
      </w:r>
      <w:r w:rsidR="001C1E82" w:rsidRPr="00D010C5">
        <w:rPr>
          <w:rFonts w:hAnsi="宋体" w:hint="eastAsia"/>
          <w:color w:val="FF0000"/>
        </w:rPr>
        <w:t>尚</w:t>
      </w:r>
      <w:r w:rsidR="001C1E82" w:rsidRPr="00D010C5">
        <w:rPr>
          <w:rFonts w:hAnsi="宋体" w:hint="eastAsia"/>
          <w:color w:val="FF0000"/>
        </w:rPr>
        <w:lastRenderedPageBreak/>
        <w:t>未</w:t>
      </w:r>
      <w:r w:rsidR="00E17AFF" w:rsidRPr="00D010C5">
        <w:rPr>
          <w:rFonts w:hAnsi="宋体" w:hint="eastAsia"/>
          <w:color w:val="FF0000"/>
        </w:rPr>
        <w:t>加入</w:t>
      </w:r>
      <w:r w:rsidR="001C1E82" w:rsidRPr="00D010C5">
        <w:rPr>
          <w:rFonts w:hAnsi="宋体" w:hint="eastAsia"/>
          <w:color w:val="FF0000"/>
        </w:rPr>
        <w:t>的边节点</w:t>
      </w:r>
      <w:r w:rsidR="00E17AFF" w:rsidRPr="00D010C5">
        <w:rPr>
          <w:rFonts w:hAnsi="宋体" w:hint="eastAsia"/>
          <w:color w:val="FF0000"/>
        </w:rPr>
        <w:t>，则选择与当前节点相连且</w:t>
      </w:r>
      <w:r w:rsidR="001C1E82" w:rsidRPr="00D010C5">
        <w:rPr>
          <w:rFonts w:hAnsi="宋体" w:hint="eastAsia"/>
          <w:color w:val="FF0000"/>
        </w:rPr>
        <w:t>距离</w:t>
      </w:r>
      <w:r w:rsidR="00E17AFF" w:rsidRPr="00D010C5">
        <w:rPr>
          <w:rFonts w:hAnsi="宋体" w:hint="eastAsia"/>
          <w:color w:val="FF0000"/>
        </w:rPr>
        <w:t>最近的</w:t>
      </w:r>
      <w:r w:rsidR="001C1E82" w:rsidRPr="00D010C5">
        <w:rPr>
          <w:rFonts w:hAnsi="宋体" w:hint="eastAsia"/>
          <w:color w:val="FF0000"/>
        </w:rPr>
        <w:t>边</w:t>
      </w:r>
      <w:r w:rsidR="00E17AFF" w:rsidRPr="00D010C5">
        <w:rPr>
          <w:rFonts w:hAnsi="宋体" w:hint="eastAsia"/>
          <w:color w:val="FF0000"/>
        </w:rPr>
        <w:t>节点加入</w:t>
      </w:r>
      <w:r w:rsidR="00E17AFF" w:rsidRPr="00D010C5">
        <w:rPr>
          <w:rFonts w:hAnsi="宋体"/>
          <w:color w:val="FF0000"/>
        </w:rPr>
        <w:t xml:space="preserve"> </w:t>
      </w:r>
      <w:proofErr w:type="spellStart"/>
      <w:r w:rsidR="00D010C5" w:rsidRPr="00D010C5">
        <w:rPr>
          <w:rFonts w:hAnsi="宋体" w:hint="eastAsia"/>
          <w:i/>
        </w:rPr>
        <w:t>New</w:t>
      </w:r>
      <w:r w:rsidR="00D010C5">
        <w:rPr>
          <w:rFonts w:hAnsi="宋体" w:hint="eastAsia"/>
        </w:rPr>
        <w:t>_</w:t>
      </w:r>
      <w:r w:rsidR="00D010C5" w:rsidRPr="00D010C5">
        <w:rPr>
          <w:rFonts w:hAnsi="宋体" w:hint="eastAsia"/>
          <w:i/>
        </w:rPr>
        <w:t>P</w:t>
      </w:r>
      <w:r w:rsidR="00D010C5" w:rsidRPr="00D010C5">
        <w:rPr>
          <w:rFonts w:hAnsi="宋体" w:hint="eastAsia"/>
          <w:i/>
          <w:vertAlign w:val="subscript"/>
        </w:rPr>
        <w:t>i</w:t>
      </w:r>
      <w:proofErr w:type="spellEnd"/>
      <w:r w:rsidR="00E17AFF" w:rsidRPr="00A1702F">
        <w:rPr>
          <w:rFonts w:hAnsi="宋体"/>
        </w:rPr>
        <w:t xml:space="preserve"> </w:t>
      </w:r>
      <w:r w:rsidR="00E17AFF" w:rsidRPr="00A1702F">
        <w:rPr>
          <w:rFonts w:hAnsi="宋体" w:hint="eastAsia"/>
        </w:rPr>
        <w:t>；</w:t>
      </w:r>
      <w:r w:rsidR="00E17AFF" w:rsidRPr="00A1702F">
        <w:rPr>
          <w:rFonts w:hAnsi="宋体"/>
        </w:rPr>
        <w:t>否则从其他种群个体中选择与当前节点距离最近</w:t>
      </w:r>
      <w:r w:rsidR="00767AAA" w:rsidRPr="002349CD">
        <w:rPr>
          <w:rFonts w:hAnsi="宋体"/>
          <w:color w:val="FF0000"/>
        </w:rPr>
        <w:t>且</w:t>
      </w:r>
      <w:r w:rsidR="00767AAA" w:rsidRPr="002349CD">
        <w:rPr>
          <w:rFonts w:hAnsi="宋体" w:hint="eastAsia"/>
          <w:color w:val="FF0000"/>
        </w:rPr>
        <w:t>未纳入的</w:t>
      </w:r>
      <w:r w:rsidR="00767AAA" w:rsidRPr="002349CD">
        <w:rPr>
          <w:rFonts w:hAnsi="宋体"/>
          <w:color w:val="FF0000"/>
        </w:rPr>
        <w:t>节点加</w:t>
      </w:r>
      <w:r w:rsidR="00767AAA" w:rsidRPr="00A1702F">
        <w:rPr>
          <w:rFonts w:hAnsi="宋体"/>
        </w:rPr>
        <w:t>入</w:t>
      </w:r>
      <w:proofErr w:type="spellStart"/>
      <w:r w:rsidR="00D010C5" w:rsidRPr="00D010C5">
        <w:rPr>
          <w:rFonts w:hAnsi="宋体" w:hint="eastAsia"/>
          <w:i/>
        </w:rPr>
        <w:t>New</w:t>
      </w:r>
      <w:r w:rsidR="00D010C5">
        <w:rPr>
          <w:rFonts w:hAnsi="宋体" w:hint="eastAsia"/>
        </w:rPr>
        <w:t>_</w:t>
      </w:r>
      <w:r w:rsidR="00D010C5" w:rsidRPr="00D010C5">
        <w:rPr>
          <w:rFonts w:hAnsi="宋体" w:hint="eastAsia"/>
          <w:i/>
        </w:rPr>
        <w:t>P</w:t>
      </w:r>
      <w:r w:rsidR="00D010C5" w:rsidRPr="00D010C5">
        <w:rPr>
          <w:rFonts w:hAnsi="宋体" w:hint="eastAsia"/>
          <w:i/>
          <w:vertAlign w:val="subscript"/>
        </w:rPr>
        <w:t>i</w:t>
      </w:r>
      <w:proofErr w:type="spellEnd"/>
      <w:r w:rsidR="00E17AFF" w:rsidRPr="00A1702F">
        <w:rPr>
          <w:rFonts w:hAnsi="宋体" w:hint="eastAsia"/>
        </w:rPr>
        <w:t>；最后</w:t>
      </w:r>
      <w:r w:rsidR="00767AAA" w:rsidRPr="00D010C5">
        <w:rPr>
          <w:rFonts w:hAnsi="宋体" w:hint="eastAsia"/>
          <w:color w:val="FF0000"/>
        </w:rPr>
        <w:t>为刚加入的节点构造下一个访问点</w:t>
      </w:r>
      <w:r w:rsidR="00D010C5">
        <w:rPr>
          <w:rFonts w:hAnsi="宋体" w:hint="eastAsia"/>
          <w:color w:val="FF0000"/>
        </w:rPr>
        <w:t>；</w:t>
      </w:r>
      <w:r w:rsidR="00E17AFF" w:rsidRPr="00D010C5">
        <w:rPr>
          <w:rFonts w:hAnsi="宋体" w:hint="eastAsia"/>
          <w:color w:val="FF0000"/>
        </w:rPr>
        <w:t>重复上述过程，直到</w:t>
      </w:r>
      <w:r w:rsidR="001C1E82" w:rsidRPr="00D010C5">
        <w:rPr>
          <w:rFonts w:hAnsi="宋体" w:hint="eastAsia"/>
          <w:color w:val="FF0000"/>
        </w:rPr>
        <w:t>所有的监测点加入到</w:t>
      </w:r>
      <w:r w:rsidR="00E17AFF" w:rsidRPr="00D010C5">
        <w:rPr>
          <w:rFonts w:hAnsi="宋体" w:hint="eastAsia"/>
          <w:color w:val="FF0000"/>
        </w:rPr>
        <w:t>新的路径序列</w:t>
      </w:r>
      <w:proofErr w:type="spellStart"/>
      <w:r w:rsidR="00D010C5" w:rsidRPr="00D010C5">
        <w:rPr>
          <w:rFonts w:hAnsi="宋体" w:hint="eastAsia"/>
          <w:i/>
        </w:rPr>
        <w:t>New</w:t>
      </w:r>
      <w:r w:rsidR="00D010C5">
        <w:rPr>
          <w:rFonts w:hAnsi="宋体" w:hint="eastAsia"/>
        </w:rPr>
        <w:t>_</w:t>
      </w:r>
      <w:r w:rsidR="00D010C5" w:rsidRPr="00D010C5">
        <w:rPr>
          <w:rFonts w:hAnsi="宋体" w:hint="eastAsia"/>
          <w:i/>
        </w:rPr>
        <w:t>P</w:t>
      </w:r>
      <w:r w:rsidR="00D010C5" w:rsidRPr="00D010C5">
        <w:rPr>
          <w:rFonts w:hAnsi="宋体" w:hint="eastAsia"/>
          <w:i/>
          <w:vertAlign w:val="subscript"/>
        </w:rPr>
        <w:t>i</w:t>
      </w:r>
      <w:proofErr w:type="spellEnd"/>
      <w:r w:rsidR="001C1E82" w:rsidRPr="00D010C5">
        <w:rPr>
          <w:rFonts w:hAnsi="宋体"/>
          <w:color w:val="FF0000"/>
        </w:rPr>
        <w:t>为止</w:t>
      </w:r>
      <w:r w:rsidR="00E17AFF" w:rsidRPr="00D010C5">
        <w:rPr>
          <w:rFonts w:hAnsi="宋体" w:hint="eastAsia"/>
          <w:color w:val="FF0000"/>
        </w:rPr>
        <w:t>；</w:t>
      </w:r>
    </w:p>
    <w:p w14:paraId="753CC7B4" w14:textId="77777777" w:rsidR="00E17AFF" w:rsidRPr="00A1702F" w:rsidRDefault="006675BC" w:rsidP="00E17AFF">
      <w:pPr>
        <w:ind w:firstLine="480"/>
        <w:textAlignment w:val="center"/>
        <w:rPr>
          <w:rFonts w:hAnsi="宋体"/>
        </w:rPr>
      </w:pPr>
      <w:r>
        <w:rPr>
          <w:rFonts w:hAnsi="宋体" w:hint="eastAsia"/>
        </w:rPr>
        <w:t>S2.5</w:t>
      </w:r>
      <w:r>
        <w:rPr>
          <w:rFonts w:hAnsi="宋体" w:hint="eastAsia"/>
        </w:rPr>
        <w:t>：</w:t>
      </w:r>
      <w:r w:rsidR="00E17AFF" w:rsidRPr="00A1702F">
        <w:rPr>
          <w:rFonts w:hAnsi="宋体"/>
        </w:rPr>
        <w:t>重复</w:t>
      </w:r>
      <w:r w:rsidR="002756A1">
        <w:rPr>
          <w:rFonts w:hAnsi="宋体" w:hint="eastAsia"/>
        </w:rPr>
        <w:t>S2.3</w:t>
      </w:r>
      <w:r w:rsidR="00E17AFF" w:rsidRPr="00A1702F">
        <w:rPr>
          <w:rFonts w:hAnsi="宋体" w:hint="eastAsia"/>
        </w:rPr>
        <w:t>、</w:t>
      </w:r>
      <w:r w:rsidR="002756A1">
        <w:rPr>
          <w:rFonts w:hAnsi="宋体" w:hint="eastAsia"/>
        </w:rPr>
        <w:t>S2.4</w:t>
      </w:r>
      <w:r w:rsidR="00E17AFF" w:rsidRPr="00A1702F">
        <w:rPr>
          <w:rFonts w:hAnsi="宋体" w:hint="eastAsia"/>
        </w:rPr>
        <w:t>两个步骤，直到到达最大迭代次数或连续若干</w:t>
      </w:r>
      <w:r w:rsidR="00E17AFF" w:rsidRPr="00A1702F">
        <w:rPr>
          <w:rFonts w:hAnsi="宋体"/>
        </w:rPr>
        <w:t>代无法得到更好的解时即停止迭代</w:t>
      </w:r>
      <w:r w:rsidR="00E17AFF" w:rsidRPr="00A1702F">
        <w:rPr>
          <w:rFonts w:hAnsi="宋体" w:hint="eastAsia"/>
        </w:rPr>
        <w:t>；最后得到一条最优访问序列，完成实现第一重粒子群优化；</w:t>
      </w:r>
    </w:p>
    <w:p w14:paraId="37C63DC6" w14:textId="4A15CF9A" w:rsidR="00E17AFF" w:rsidRPr="00D42730" w:rsidRDefault="006675BC" w:rsidP="00E17AFF">
      <w:pPr>
        <w:ind w:firstLine="480"/>
        <w:textAlignment w:val="center"/>
        <w:rPr>
          <w:rFonts w:hAnsi="宋体"/>
        </w:rPr>
      </w:pPr>
      <w:r>
        <w:rPr>
          <w:rFonts w:hAnsi="宋体" w:hint="eastAsia"/>
        </w:rPr>
        <w:t>S3</w:t>
      </w:r>
      <w:r>
        <w:rPr>
          <w:rFonts w:hAnsi="宋体" w:hint="eastAsia"/>
        </w:rPr>
        <w:t>：</w:t>
      </w:r>
      <w:r w:rsidR="00E17AFF" w:rsidRPr="00D42730">
        <w:rPr>
          <w:rFonts w:hAnsi="宋体"/>
        </w:rPr>
        <w:t>路径点之间的路线优化</w:t>
      </w:r>
      <w:r w:rsidR="00E17AFF" w:rsidRPr="00D42730">
        <w:rPr>
          <w:rFonts w:hAnsi="宋体" w:hint="eastAsia"/>
        </w:rPr>
        <w:t>：</w:t>
      </w:r>
      <w:r w:rsidR="00E17AFF" w:rsidRPr="00D42730">
        <w:rPr>
          <w:rFonts w:hAnsi="宋体"/>
        </w:rPr>
        <w:t>对</w:t>
      </w:r>
      <w:r w:rsidR="000A72B5" w:rsidRPr="006D0175">
        <w:rPr>
          <w:rFonts w:hAnsi="宋体"/>
          <w:color w:val="FF0000"/>
        </w:rPr>
        <w:t>上一步骤得到的最优访问</w:t>
      </w:r>
      <w:r w:rsidR="00E17AFF" w:rsidRPr="006D0175">
        <w:rPr>
          <w:rFonts w:hAnsi="宋体"/>
          <w:color w:val="FF0000"/>
        </w:rPr>
        <w:t>序列</w:t>
      </w:r>
      <w:r w:rsidR="000A72B5" w:rsidRPr="006D0175">
        <w:rPr>
          <w:rFonts w:hAnsi="宋体"/>
          <w:color w:val="FF0000"/>
        </w:rPr>
        <w:t>中前后相连的</w:t>
      </w:r>
      <w:r w:rsidR="00E17AFF" w:rsidRPr="00D42730">
        <w:rPr>
          <w:rFonts w:hAnsi="宋体"/>
        </w:rPr>
        <w:t>路径点之间的距离和路线进行优化</w:t>
      </w:r>
      <w:r w:rsidR="000A72B5">
        <w:rPr>
          <w:rFonts w:hAnsi="宋体" w:hint="eastAsia"/>
        </w:rPr>
        <w:t>，利用优化后的距离值来更新之前的距离矩阵</w:t>
      </w:r>
      <w:proofErr w:type="spellStart"/>
      <w:r w:rsidR="00767AAA" w:rsidRPr="006D0175">
        <w:rPr>
          <w:rFonts w:hAnsi="宋体" w:hint="eastAsia"/>
          <w:i/>
          <w:color w:val="FF0000"/>
        </w:rPr>
        <w:t>D</w:t>
      </w:r>
      <w:r w:rsidR="00767AAA" w:rsidRPr="006D0175">
        <w:rPr>
          <w:rFonts w:hAnsi="宋体"/>
          <w:i/>
          <w:color w:val="FF0000"/>
        </w:rPr>
        <w:t>istMatrix</w:t>
      </w:r>
      <w:proofErr w:type="spellEnd"/>
      <w:r w:rsidR="006D0175">
        <w:rPr>
          <w:rFonts w:hAnsi="宋体" w:hint="eastAsia"/>
        </w:rPr>
        <w:t>，</w:t>
      </w:r>
      <w:r w:rsidR="000A72B5">
        <w:rPr>
          <w:rFonts w:hAnsi="宋体" w:hint="eastAsia"/>
        </w:rPr>
        <w:t>并</w:t>
      </w:r>
      <w:r w:rsidR="000A72B5" w:rsidRPr="003F74EA">
        <w:rPr>
          <w:rFonts w:hAnsi="宋体" w:hint="eastAsia"/>
          <w:color w:val="FF0000"/>
        </w:rPr>
        <w:t>借此</w:t>
      </w:r>
      <w:r w:rsidR="000A72B5">
        <w:rPr>
          <w:rFonts w:hAnsi="宋体"/>
        </w:rPr>
        <w:t>计算最优访问</w:t>
      </w:r>
      <w:r w:rsidR="00E17AFF" w:rsidRPr="00D42730">
        <w:rPr>
          <w:rFonts w:hAnsi="宋体"/>
        </w:rPr>
        <w:t>序列的</w:t>
      </w:r>
      <w:r w:rsidR="000A72B5">
        <w:rPr>
          <w:rFonts w:hAnsi="宋体"/>
        </w:rPr>
        <w:t>路线</w:t>
      </w:r>
      <w:r w:rsidR="00E17AFF" w:rsidRPr="00D42730">
        <w:rPr>
          <w:rFonts w:hAnsi="宋体"/>
        </w:rPr>
        <w:t>总长度</w:t>
      </w:r>
      <w:r w:rsidR="00E17AFF" w:rsidRPr="00D42730">
        <w:rPr>
          <w:rFonts w:hAnsi="宋体" w:hint="eastAsia"/>
        </w:rPr>
        <w:t>，</w:t>
      </w:r>
      <w:r w:rsidR="00E17AFF" w:rsidRPr="00D42730">
        <w:rPr>
          <w:rFonts w:hAnsi="宋体"/>
        </w:rPr>
        <w:t>更新并记录最</w:t>
      </w:r>
      <w:r w:rsidR="000A72B5">
        <w:rPr>
          <w:rFonts w:hAnsi="宋体"/>
        </w:rPr>
        <w:t>优访问序列及其总</w:t>
      </w:r>
      <w:r w:rsidR="00E17AFF" w:rsidRPr="00D42730">
        <w:rPr>
          <w:rFonts w:hAnsi="宋体"/>
        </w:rPr>
        <w:t>路线</w:t>
      </w:r>
      <w:r w:rsidR="000A72B5">
        <w:rPr>
          <w:rFonts w:hAnsi="宋体"/>
        </w:rPr>
        <w:t>长度</w:t>
      </w:r>
      <w:r w:rsidR="00E17AFF" w:rsidRPr="00D42730">
        <w:rPr>
          <w:rFonts w:hAnsi="宋体" w:hint="eastAsia"/>
        </w:rPr>
        <w:t>；</w:t>
      </w:r>
    </w:p>
    <w:p w14:paraId="4B3CB8A9" w14:textId="77777777" w:rsidR="00E17AFF" w:rsidRPr="00D42730" w:rsidRDefault="006675BC" w:rsidP="00E17AFF">
      <w:pPr>
        <w:ind w:firstLine="480"/>
        <w:textAlignment w:val="center"/>
        <w:rPr>
          <w:rFonts w:hAnsi="宋体"/>
        </w:rPr>
      </w:pPr>
      <w:r>
        <w:rPr>
          <w:rFonts w:hAnsi="宋体" w:hint="eastAsia"/>
        </w:rPr>
        <w:t>S4</w:t>
      </w:r>
      <w:r>
        <w:rPr>
          <w:rFonts w:hAnsi="宋体" w:hint="eastAsia"/>
        </w:rPr>
        <w:t>：</w:t>
      </w:r>
      <w:r w:rsidR="00E17AFF" w:rsidRPr="00D42730">
        <w:rPr>
          <w:rFonts w:hAnsi="宋体" w:hint="eastAsia"/>
        </w:rPr>
        <w:t>如果达到结束条件就终止整个算法，否则返回步骤</w:t>
      </w:r>
      <w:r w:rsidR="00773D38">
        <w:rPr>
          <w:rFonts w:hAnsi="宋体" w:hint="eastAsia"/>
        </w:rPr>
        <w:t>S2</w:t>
      </w:r>
      <w:r w:rsidR="007D5D00">
        <w:rPr>
          <w:rFonts w:hAnsi="宋体" w:hint="eastAsia"/>
        </w:rPr>
        <w:t>；</w:t>
      </w:r>
    </w:p>
    <w:p w14:paraId="7384FC2A" w14:textId="77777777" w:rsidR="00E17AFF" w:rsidRPr="00D42730" w:rsidRDefault="006675BC" w:rsidP="00E17AFF">
      <w:pPr>
        <w:ind w:firstLine="480"/>
        <w:rPr>
          <w:rFonts w:hAnsi="宋体"/>
        </w:rPr>
      </w:pPr>
      <w:r>
        <w:rPr>
          <w:rFonts w:hAnsi="宋体" w:hint="eastAsia"/>
        </w:rPr>
        <w:t>S5</w:t>
      </w:r>
      <w:r>
        <w:rPr>
          <w:rFonts w:hAnsi="宋体" w:hint="eastAsia"/>
        </w:rPr>
        <w:t>：</w:t>
      </w:r>
      <w:r w:rsidR="00E17AFF" w:rsidRPr="00D42730">
        <w:rPr>
          <w:rFonts w:hAnsi="宋体"/>
        </w:rPr>
        <w:t>输出</w:t>
      </w:r>
      <w:r w:rsidR="000A72B5">
        <w:rPr>
          <w:rFonts w:hAnsi="宋体"/>
        </w:rPr>
        <w:t>所有</w:t>
      </w:r>
      <w:r w:rsidR="00E17AFF" w:rsidRPr="00D42730">
        <w:rPr>
          <w:rFonts w:hAnsi="宋体"/>
        </w:rPr>
        <w:t>监测点的最佳访问序列</w:t>
      </w:r>
      <w:r w:rsidR="000A72B5">
        <w:rPr>
          <w:rFonts w:hAnsi="宋体" w:hint="eastAsia"/>
        </w:rPr>
        <w:t>、</w:t>
      </w:r>
      <w:r w:rsidR="00E17AFF" w:rsidRPr="00D42730">
        <w:rPr>
          <w:rFonts w:hAnsi="宋体" w:hint="eastAsia"/>
        </w:rPr>
        <w:t>访问路线及其长度。</w:t>
      </w:r>
    </w:p>
    <w:p w14:paraId="4FCAD01E" w14:textId="24119C12" w:rsidR="003352B4" w:rsidRPr="003F74EA" w:rsidRDefault="00FD5A46" w:rsidP="00805B97">
      <w:pPr>
        <w:ind w:firstLine="480"/>
        <w:textAlignment w:val="center"/>
        <w:rPr>
          <w:rFonts w:hAnsi="宋体"/>
          <w:color w:val="FF0000"/>
        </w:rPr>
      </w:pPr>
      <w:r>
        <w:rPr>
          <w:rFonts w:hAnsi="宋体" w:hint="eastAsia"/>
        </w:rPr>
        <w:t>2</w:t>
      </w:r>
      <w:r w:rsidRPr="00E17AFF">
        <w:rPr>
          <w:rFonts w:hAnsi="宋体" w:hint="eastAsia"/>
        </w:rPr>
        <w:t>．</w:t>
      </w:r>
      <w:r w:rsidRPr="00E17AFF">
        <w:rPr>
          <w:rFonts w:hAnsi="宋体" w:hint="eastAsia"/>
        </w:rPr>
        <w:t xml:space="preserve"> </w:t>
      </w:r>
      <w:r>
        <w:rPr>
          <w:rFonts w:hAnsi="宋体" w:hint="eastAsia"/>
        </w:rPr>
        <w:t>根据权利要求</w:t>
      </w:r>
      <w:r>
        <w:rPr>
          <w:rFonts w:hAnsi="宋体" w:hint="eastAsia"/>
        </w:rPr>
        <w:t>1</w:t>
      </w:r>
      <w:r>
        <w:rPr>
          <w:rFonts w:hAnsi="宋体" w:hint="eastAsia"/>
        </w:rPr>
        <w:t>所述的</w:t>
      </w:r>
      <w:r w:rsidRPr="00E17AFF">
        <w:rPr>
          <w:rFonts w:hAnsi="宋体" w:hint="eastAsia"/>
        </w:rPr>
        <w:t>水下潜航器</w:t>
      </w:r>
      <w:r w:rsidRPr="00E17AFF">
        <w:rPr>
          <w:rFonts w:hAnsi="宋体"/>
        </w:rPr>
        <w:t>的</w:t>
      </w:r>
      <w:r w:rsidRPr="00E17AFF">
        <w:rPr>
          <w:rFonts w:hAnsi="宋体" w:hint="eastAsia"/>
        </w:rPr>
        <w:t>双重粒子群</w:t>
      </w:r>
      <w:r w:rsidRPr="00E17AFF">
        <w:rPr>
          <w:rFonts w:hAnsi="宋体"/>
        </w:rPr>
        <w:t>多监测点访问路径规划</w:t>
      </w:r>
      <w:r w:rsidR="000A72B5">
        <w:rPr>
          <w:rFonts w:hAnsi="宋体" w:hint="eastAsia"/>
        </w:rPr>
        <w:t>，其特征在于</w:t>
      </w:r>
      <w:r w:rsidR="003F74EA">
        <w:rPr>
          <w:rFonts w:hAnsi="宋体" w:hint="eastAsia"/>
          <w:color w:val="FF0000"/>
        </w:rPr>
        <w:t>，</w:t>
      </w:r>
      <w:r w:rsidR="00AB7860">
        <w:rPr>
          <w:rFonts w:hAnsi="宋体" w:hint="eastAsia"/>
        </w:rPr>
        <w:t>所述</w:t>
      </w:r>
      <w:r w:rsidR="00AB7860" w:rsidRPr="00805B97">
        <w:rPr>
          <w:rFonts w:hAnsi="宋体" w:hint="eastAsia"/>
        </w:rPr>
        <w:t>方法</w:t>
      </w:r>
      <w:r w:rsidR="00AB7860">
        <w:rPr>
          <w:rFonts w:hAnsi="宋体" w:hint="eastAsia"/>
        </w:rPr>
        <w:t>中，</w:t>
      </w:r>
      <w:r w:rsidR="00805B97" w:rsidRPr="00805B97">
        <w:rPr>
          <w:rFonts w:hAnsi="宋体" w:hint="eastAsia"/>
        </w:rPr>
        <w:t>以</w:t>
      </w:r>
      <w:r w:rsidR="000A72B5">
        <w:rPr>
          <w:rFonts w:hAnsi="宋体" w:hint="eastAsia"/>
        </w:rPr>
        <w:t>任意</w:t>
      </w:r>
      <w:r w:rsidR="00805B97" w:rsidRPr="00805B97">
        <w:rPr>
          <w:rFonts w:hAnsi="宋体" w:hint="eastAsia"/>
        </w:rPr>
        <w:t>两点之间的欧几里得直线距离作为</w:t>
      </w:r>
      <w:r w:rsidR="000A72B5" w:rsidRPr="003F74EA">
        <w:rPr>
          <w:rFonts w:hAnsi="宋体" w:hint="eastAsia"/>
          <w:color w:val="FF0000"/>
        </w:rPr>
        <w:t>初始</w:t>
      </w:r>
      <w:r w:rsidR="00805B97" w:rsidRPr="003F74EA">
        <w:rPr>
          <w:rFonts w:hAnsi="宋体" w:hint="eastAsia"/>
          <w:color w:val="FF0000"/>
        </w:rPr>
        <w:t>距离矩阵，</w:t>
      </w:r>
      <w:r w:rsidR="000A72B5" w:rsidRPr="003F74EA">
        <w:rPr>
          <w:rFonts w:hAnsi="宋体" w:hint="eastAsia"/>
          <w:color w:val="FF0000"/>
        </w:rPr>
        <w:t>是粒子群算法在寻找最优访问</w:t>
      </w:r>
      <w:r w:rsidR="00805B97" w:rsidRPr="003F74EA">
        <w:rPr>
          <w:rFonts w:hAnsi="宋体" w:hint="eastAsia"/>
          <w:color w:val="FF0000"/>
        </w:rPr>
        <w:t>序列</w:t>
      </w:r>
      <w:r w:rsidR="000A72B5" w:rsidRPr="003F74EA">
        <w:rPr>
          <w:rFonts w:hAnsi="宋体" w:hint="eastAsia"/>
          <w:color w:val="FF0000"/>
        </w:rPr>
        <w:t>过程中评价种群粒子所代表的访问序列的质量并计算其总路线长度的前提条件</w:t>
      </w:r>
      <w:r w:rsidR="003F74EA">
        <w:rPr>
          <w:rFonts w:hAnsi="宋体" w:hint="eastAsia"/>
          <w:color w:val="FF0000"/>
        </w:rPr>
        <w:t>；</w:t>
      </w:r>
      <w:r w:rsidR="003352B4" w:rsidRPr="003F74EA">
        <w:rPr>
          <w:rFonts w:hAnsi="宋体" w:hint="eastAsia"/>
          <w:color w:val="FF0000"/>
        </w:rPr>
        <w:t>基于不同的距离矩阵，粒子群优化算法寻找的最优访问序列也不同；在距离矩阵得到更新优化后，优化收敛寻找到的最优访问序列质量也更好。</w:t>
      </w:r>
    </w:p>
    <w:p w14:paraId="329EE84A" w14:textId="31F5E6E4" w:rsidR="00805B97" w:rsidRPr="003F74EA" w:rsidRDefault="00805B97" w:rsidP="00805B97">
      <w:pPr>
        <w:ind w:firstLine="480"/>
        <w:textAlignment w:val="center"/>
        <w:rPr>
          <w:rFonts w:hAnsi="宋体"/>
          <w:color w:val="FF0000"/>
        </w:rPr>
      </w:pPr>
      <w:r>
        <w:rPr>
          <w:rFonts w:hAnsi="宋体" w:hint="eastAsia"/>
        </w:rPr>
        <w:t>3</w:t>
      </w:r>
      <w:r w:rsidR="003F74EA" w:rsidRPr="00E17AFF">
        <w:rPr>
          <w:rFonts w:hAnsi="宋体" w:hint="eastAsia"/>
        </w:rPr>
        <w:t>．</w:t>
      </w:r>
      <w:r w:rsidR="003F74EA" w:rsidRPr="00E17AFF">
        <w:rPr>
          <w:rFonts w:hAnsi="宋体" w:hint="eastAsia"/>
        </w:rPr>
        <w:t xml:space="preserve"> </w:t>
      </w:r>
      <w:r>
        <w:rPr>
          <w:rFonts w:hAnsi="宋体" w:hint="eastAsia"/>
        </w:rPr>
        <w:t>根据权利要求</w:t>
      </w:r>
      <w:r>
        <w:rPr>
          <w:rFonts w:hAnsi="宋体" w:hint="eastAsia"/>
        </w:rPr>
        <w:t>1</w:t>
      </w:r>
      <w:r>
        <w:rPr>
          <w:rFonts w:hAnsi="宋体" w:hint="eastAsia"/>
        </w:rPr>
        <w:t>所述的</w:t>
      </w:r>
      <w:r w:rsidRPr="00E17AFF">
        <w:rPr>
          <w:rFonts w:hAnsi="宋体" w:hint="eastAsia"/>
        </w:rPr>
        <w:t>水下潜航器</w:t>
      </w:r>
      <w:r w:rsidRPr="00E17AFF">
        <w:rPr>
          <w:rFonts w:hAnsi="宋体"/>
        </w:rPr>
        <w:t>的</w:t>
      </w:r>
      <w:r w:rsidRPr="00E17AFF">
        <w:rPr>
          <w:rFonts w:hAnsi="宋体" w:hint="eastAsia"/>
        </w:rPr>
        <w:t>双重粒子群</w:t>
      </w:r>
      <w:r w:rsidRPr="00E17AFF">
        <w:rPr>
          <w:rFonts w:hAnsi="宋体"/>
        </w:rPr>
        <w:t>多监测点访问路径规划</w:t>
      </w:r>
      <w:r w:rsidRPr="00E17AFF">
        <w:rPr>
          <w:rFonts w:hAnsi="宋体" w:hint="eastAsia"/>
        </w:rPr>
        <w:t>，其特征在于，</w:t>
      </w:r>
      <w:r w:rsidR="004A514D">
        <w:rPr>
          <w:rFonts w:hAnsi="宋体" w:hint="eastAsia"/>
        </w:rPr>
        <w:t>所述</w:t>
      </w:r>
      <w:r w:rsidRPr="00805B97">
        <w:rPr>
          <w:rFonts w:hAnsi="宋体" w:hint="eastAsia"/>
        </w:rPr>
        <w:t>方法</w:t>
      </w:r>
      <w:r w:rsidR="00AB7860">
        <w:rPr>
          <w:rFonts w:hAnsi="宋体" w:hint="eastAsia"/>
        </w:rPr>
        <w:t>中，</w:t>
      </w:r>
      <w:r w:rsidRPr="00805B97">
        <w:rPr>
          <w:rFonts w:hAnsi="宋体" w:hint="eastAsia"/>
        </w:rPr>
        <w:t>监测点距</w:t>
      </w:r>
      <w:r w:rsidR="003352B4">
        <w:rPr>
          <w:rFonts w:hAnsi="宋体" w:hint="eastAsia"/>
        </w:rPr>
        <w:t>离矩阵与最优路径访问序列的两重优化是交替往复进行的</w:t>
      </w:r>
      <w:r w:rsidR="003F74EA">
        <w:rPr>
          <w:rFonts w:hAnsi="宋体" w:hint="eastAsia"/>
        </w:rPr>
        <w:t>；</w:t>
      </w:r>
      <w:r w:rsidR="003352B4">
        <w:rPr>
          <w:rFonts w:hAnsi="宋体" w:hint="eastAsia"/>
        </w:rPr>
        <w:t>构造最优访问</w:t>
      </w:r>
      <w:r w:rsidRPr="00805B97">
        <w:rPr>
          <w:rFonts w:hAnsi="宋体" w:hint="eastAsia"/>
        </w:rPr>
        <w:t>序列的过程依赖当前的监测点距离矩阵，</w:t>
      </w:r>
      <w:r w:rsidR="003352B4" w:rsidRPr="003F74EA">
        <w:rPr>
          <w:rFonts w:hAnsi="宋体" w:hint="eastAsia"/>
          <w:color w:val="FF0000"/>
        </w:rPr>
        <w:t>为减少更新任意两个监测点之间的路线和距离所带来的巨大时间开销，</w:t>
      </w:r>
      <w:r w:rsidRPr="00805B97">
        <w:rPr>
          <w:rFonts w:hAnsi="宋体" w:hint="eastAsia"/>
        </w:rPr>
        <w:t>距离矩阵的更新又依赖于当前构造出的</w:t>
      </w:r>
      <w:r w:rsidRPr="003F74EA">
        <w:rPr>
          <w:rFonts w:hAnsi="宋体" w:hint="eastAsia"/>
          <w:color w:val="FF0000"/>
        </w:rPr>
        <w:t>最优路径序列</w:t>
      </w:r>
      <w:r w:rsidR="004011B7" w:rsidRPr="003F74EA">
        <w:rPr>
          <w:rFonts w:hAnsi="宋体" w:hint="eastAsia"/>
          <w:color w:val="FF0000"/>
        </w:rPr>
        <w:t>中前后相连的监测点信息，这两个过程</w:t>
      </w:r>
      <w:r w:rsidR="003352B4" w:rsidRPr="003F74EA">
        <w:rPr>
          <w:rFonts w:hAnsi="宋体" w:hint="eastAsia"/>
          <w:color w:val="FF0000"/>
        </w:rPr>
        <w:t>相互依赖，</w:t>
      </w:r>
      <w:del w:id="45" w:author="Amaze" w:date="2018-07-05T13:47:00Z">
        <w:r w:rsidR="003352B4" w:rsidRPr="003F74EA" w:rsidDel="0002716C">
          <w:rPr>
            <w:rFonts w:hAnsi="宋体" w:hint="eastAsia"/>
            <w:color w:val="FF0000"/>
          </w:rPr>
          <w:delText>同步</w:delText>
        </w:r>
      </w:del>
      <w:ins w:id="46" w:author="Amaze" w:date="2018-07-05T13:47:00Z">
        <w:r w:rsidR="0002716C">
          <w:rPr>
            <w:rFonts w:hAnsi="宋体" w:hint="eastAsia"/>
            <w:color w:val="FF0000"/>
          </w:rPr>
          <w:t>交互</w:t>
        </w:r>
      </w:ins>
      <w:r w:rsidRPr="003F74EA">
        <w:rPr>
          <w:rFonts w:hAnsi="宋体" w:hint="eastAsia"/>
          <w:color w:val="FF0000"/>
        </w:rPr>
        <w:t>在线进行优化。</w:t>
      </w:r>
    </w:p>
    <w:p w14:paraId="15422D1C" w14:textId="77777777" w:rsidR="00C8265D" w:rsidRPr="00805B97" w:rsidRDefault="00C8265D">
      <w:pPr>
        <w:tabs>
          <w:tab w:val="left" w:pos="3930"/>
        </w:tabs>
        <w:ind w:firstLine="480"/>
      </w:pPr>
    </w:p>
    <w:p w14:paraId="26C956ED" w14:textId="77777777" w:rsidR="00C8265D" w:rsidRDefault="00C8265D">
      <w:pPr>
        <w:tabs>
          <w:tab w:val="left" w:pos="3930"/>
        </w:tabs>
        <w:ind w:firstLine="480"/>
      </w:pPr>
    </w:p>
    <w:p w14:paraId="15188E14" w14:textId="77777777" w:rsidR="00C8265D" w:rsidRPr="003352B4" w:rsidRDefault="00C8265D">
      <w:pPr>
        <w:tabs>
          <w:tab w:val="left" w:pos="3930"/>
        </w:tabs>
        <w:ind w:firstLine="480"/>
        <w:jc w:val="center"/>
        <w:sectPr w:rsidR="00C8265D" w:rsidRPr="003352B4">
          <w:headerReference w:type="default" r:id="rId54"/>
          <w:footerReference w:type="default" r:id="rId55"/>
          <w:pgSz w:w="11906" w:h="16838"/>
          <w:pgMar w:top="1440" w:right="1797" w:bottom="1440" w:left="1797" w:header="851" w:footer="992" w:gutter="0"/>
          <w:lnNumType w:countBy="5"/>
          <w:pgNumType w:start="1"/>
          <w:cols w:space="720"/>
          <w:docGrid w:type="lines" w:linePitch="465"/>
        </w:sectPr>
      </w:pPr>
    </w:p>
    <w:p w14:paraId="6A0F4FC8" w14:textId="77777777" w:rsidR="00C8265D" w:rsidRDefault="00C8265D">
      <w:pPr>
        <w:ind w:firstLine="482"/>
        <w:jc w:val="center"/>
        <w:rPr>
          <w:b/>
        </w:rPr>
      </w:pPr>
      <w:r>
        <w:rPr>
          <w:rFonts w:hint="eastAsia"/>
          <w:b/>
        </w:rPr>
        <w:lastRenderedPageBreak/>
        <w:t>说</w:t>
      </w:r>
      <w:r>
        <w:rPr>
          <w:rFonts w:hint="eastAsia"/>
          <w:b/>
        </w:rPr>
        <w:t xml:space="preserve">  </w:t>
      </w:r>
      <w:r>
        <w:rPr>
          <w:rFonts w:hint="eastAsia"/>
          <w:b/>
        </w:rPr>
        <w:t>明</w:t>
      </w:r>
      <w:r>
        <w:rPr>
          <w:rFonts w:hint="eastAsia"/>
          <w:b/>
        </w:rPr>
        <w:t xml:space="preserve">  </w:t>
      </w:r>
      <w:r>
        <w:rPr>
          <w:rFonts w:hint="eastAsia"/>
          <w:b/>
        </w:rPr>
        <w:t>书</w:t>
      </w:r>
    </w:p>
    <w:p w14:paraId="6874A689" w14:textId="48BBA0B9" w:rsidR="00C8265D" w:rsidRDefault="0001231B">
      <w:pPr>
        <w:ind w:firstLine="480"/>
      </w:pPr>
      <w:r>
        <w:rPr>
          <w:noProof/>
        </w:rPr>
        <mc:AlternateContent>
          <mc:Choice Requires="wps">
            <w:drawing>
              <wp:anchor distT="0" distB="0" distL="114300" distR="114300" simplePos="0" relativeHeight="251658752" behindDoc="0" locked="0" layoutInCell="1" allowOverlap="1" wp14:anchorId="6072B75E" wp14:editId="6B9831CE">
                <wp:simplePos x="0" y="0"/>
                <wp:positionH relativeFrom="column">
                  <wp:posOffset>-226695</wp:posOffset>
                </wp:positionH>
                <wp:positionV relativeFrom="paragraph">
                  <wp:posOffset>18415</wp:posOffset>
                </wp:positionV>
                <wp:extent cx="5752465" cy="0"/>
                <wp:effectExtent l="9525" t="8890" r="10160" b="1016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D5CBA7" id="AutoShape 5" o:spid="_x0000_s1026" type="#_x0000_t32" style="position:absolute;left:0;text-align:left;margin-left:-17.85pt;margin-top:1.45pt;width:452.9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"/>
            </w:pict>
          </mc:Fallback>
        </mc:AlternateContent>
      </w:r>
    </w:p>
    <w:p w14:paraId="5E25D1C6" w14:textId="77777777" w:rsidR="00D42730" w:rsidRPr="00BB33ED" w:rsidRDefault="00D42730" w:rsidP="00D42730">
      <w:pPr>
        <w:spacing w:line="510" w:lineRule="exact"/>
        <w:ind w:firstLine="482"/>
        <w:jc w:val="center"/>
        <w:rPr>
          <w:rFonts w:ascii="宋体" w:hAnsi="宋体"/>
          <w:b/>
          <w:sz w:val="28"/>
          <w:szCs w:val="28"/>
        </w:rPr>
      </w:pPr>
      <w:r w:rsidRPr="00D42730">
        <w:rPr>
          <w:rFonts w:hint="eastAsia"/>
          <w:b/>
        </w:rPr>
        <w:t>水下潜航器</w:t>
      </w:r>
      <w:r w:rsidRPr="00D42730">
        <w:rPr>
          <w:b/>
        </w:rPr>
        <w:t>的</w:t>
      </w:r>
      <w:r w:rsidRPr="00D42730">
        <w:rPr>
          <w:rFonts w:hint="eastAsia"/>
          <w:b/>
        </w:rPr>
        <w:t>双重粒子群</w:t>
      </w:r>
      <w:r w:rsidRPr="00D42730">
        <w:rPr>
          <w:b/>
        </w:rPr>
        <w:t>多监测点访问路径规划方法</w:t>
      </w:r>
    </w:p>
    <w:p w14:paraId="6BED8A5E" w14:textId="77777777" w:rsidR="00C8265D" w:rsidRPr="00D42730" w:rsidRDefault="00C8265D" w:rsidP="00D42730">
      <w:pPr>
        <w:ind w:firstLineChars="0" w:firstLine="0"/>
        <w:rPr>
          <w:b/>
        </w:rPr>
      </w:pPr>
    </w:p>
    <w:p w14:paraId="12E23881" w14:textId="77777777" w:rsidR="00C8265D" w:rsidRDefault="00C8265D">
      <w:pPr>
        <w:ind w:firstLineChars="0" w:firstLine="0"/>
        <w:rPr>
          <w:b/>
        </w:rPr>
      </w:pPr>
      <w:r>
        <w:rPr>
          <w:rFonts w:hint="eastAsia"/>
          <w:b/>
        </w:rPr>
        <w:t>技术领域</w:t>
      </w:r>
    </w:p>
    <w:p w14:paraId="0B9E6630" w14:textId="77777777" w:rsidR="00D42730" w:rsidRPr="00D42730" w:rsidRDefault="00D42730" w:rsidP="00D42730">
      <w:pPr>
        <w:ind w:firstLine="480"/>
      </w:pPr>
      <w:r w:rsidRPr="00D42730">
        <w:rPr>
          <w:rFonts w:hint="eastAsia"/>
        </w:rPr>
        <w:t>本发明涉及三维地形下水下潜航器路径规划和粒子群优化算法两大领域，</w:t>
      </w:r>
      <w:r w:rsidR="00995D19">
        <w:rPr>
          <w:rFonts w:hint="eastAsia"/>
        </w:rPr>
        <w:t>更具体地，</w:t>
      </w:r>
      <w:r w:rsidRPr="00D42730">
        <w:rPr>
          <w:rFonts w:hint="eastAsia"/>
        </w:rPr>
        <w:t>涉及一种运用双重粒子群优化算法在三维地形中优化潜航器对多个监测目标的访问顺序及运行路径的方法。</w:t>
      </w:r>
    </w:p>
    <w:p w14:paraId="56C2F130" w14:textId="77777777" w:rsidR="00C8265D" w:rsidRDefault="00C8265D">
      <w:pPr>
        <w:ind w:firstLineChars="0" w:firstLine="0"/>
        <w:rPr>
          <w:b/>
        </w:rPr>
      </w:pPr>
      <w:r>
        <w:rPr>
          <w:rFonts w:hint="eastAsia"/>
          <w:b/>
        </w:rPr>
        <w:t>背景技术</w:t>
      </w:r>
    </w:p>
    <w:p w14:paraId="0FABAFA8" w14:textId="77777777" w:rsidR="00D42730" w:rsidRPr="00D42730" w:rsidRDefault="00D42730" w:rsidP="00D42730">
      <w:pPr>
        <w:ind w:firstLine="480"/>
      </w:pPr>
      <w:r w:rsidRPr="00D42730">
        <w:rPr>
          <w:rFonts w:hint="eastAsia"/>
        </w:rPr>
        <w:t>自然界中海底地形崎岖不平、复杂多变，在这样的地形环境下进行路径规划与躲避障碍物充满了挑战性。要实现对多个目标位置进行访问探测，涉及到这些监测点的访问顺序以及这些监测点之间的访问路线优化这两个方面。</w:t>
      </w:r>
    </w:p>
    <w:p w14:paraId="487E851D" w14:textId="77777777" w:rsidR="00D42730" w:rsidRPr="00D42730" w:rsidRDefault="00D42730" w:rsidP="00D42730">
      <w:pPr>
        <w:ind w:firstLine="480"/>
      </w:pPr>
      <w:r w:rsidRPr="00D42730">
        <w:t>三维地形条件下两点之间的路线优化的关键在于保证路线长度或行驶时间尽可能短的同时</w:t>
      </w:r>
      <w:r w:rsidRPr="00D42730">
        <w:rPr>
          <w:rFonts w:hint="eastAsia"/>
        </w:rPr>
        <w:t>能够有效躲避地形障碍物的干扰。在复杂的三维地形环境下，运行路线与障碍物的关系无法用空间几何的位置关系来度量，这是许多以圆柱、椎体和球体等这样形状规则的物体作为障碍物来构造环境的研究方法的局限所在。</w:t>
      </w:r>
    </w:p>
    <w:p w14:paraId="38C59582" w14:textId="77777777" w:rsidR="00D42730" w:rsidRPr="00D42730" w:rsidRDefault="00D42730" w:rsidP="00D42730">
      <w:pPr>
        <w:ind w:firstLine="480"/>
      </w:pPr>
      <w:r w:rsidRPr="00D42730">
        <w:rPr>
          <w:rFonts w:hint="eastAsia"/>
        </w:rPr>
        <w:t>三维地形环境下的多监测点访问顺序研究类似于旅行商（</w:t>
      </w:r>
      <w:r w:rsidRPr="00D42730">
        <w:rPr>
          <w:rFonts w:hint="eastAsia"/>
        </w:rPr>
        <w:t>TSP</w:t>
      </w:r>
      <w:r w:rsidRPr="00D42730">
        <w:rPr>
          <w:rFonts w:hint="eastAsia"/>
        </w:rPr>
        <w:t>）问题，这类问题的优化目标的是找到一条不重复的最佳访问序列使得总路线长度最短或耗时最少。这种最优序列的构造问题是公认的一个</w:t>
      </w:r>
      <w:r w:rsidRPr="00D42730">
        <w:rPr>
          <w:rFonts w:hint="eastAsia"/>
        </w:rPr>
        <w:t>NP</w:t>
      </w:r>
      <w:r w:rsidRPr="00D42730">
        <w:rPr>
          <w:rFonts w:hint="eastAsia"/>
        </w:rPr>
        <w:t>完全问题，也就是说无法在多项式的计算时间内得到问题的解。在求解三维地形环境下的多监测点访问问题时，传统方法都倾向首先计算出所有监测点任意两点之间的路线及距离，在得到一个距离矩阵后，用一些离散类型的</w:t>
      </w:r>
      <w:r w:rsidRPr="00D42730">
        <w:t>粒子群算法</w:t>
      </w:r>
      <w:r w:rsidRPr="00D42730">
        <w:rPr>
          <w:rFonts w:hint="eastAsia"/>
        </w:rPr>
        <w:t>、</w:t>
      </w:r>
      <w:r w:rsidRPr="00D42730">
        <w:t>蚁群算法和遗传算法优化出较好的访问序列</w:t>
      </w:r>
      <w:r w:rsidRPr="00D42730">
        <w:rPr>
          <w:rFonts w:hint="eastAsia"/>
        </w:rPr>
        <w:t>。但这类方法将路线优化与访问序列优化两大步骤割裂开，使得前期路线优化时间过于漫长，以至于</w:t>
      </w:r>
      <w:r w:rsidRPr="00D42730">
        <w:t>无法快速高效的解决问题</w:t>
      </w:r>
      <w:r w:rsidRPr="00D42730">
        <w:rPr>
          <w:rFonts w:hint="eastAsia"/>
        </w:rPr>
        <w:t>。</w:t>
      </w:r>
    </w:p>
    <w:p w14:paraId="0F056C41" w14:textId="77777777" w:rsidR="001E0A97" w:rsidRPr="00D42730" w:rsidRDefault="00D42730" w:rsidP="00D42730">
      <w:pPr>
        <w:ind w:firstLine="480"/>
        <w:rPr>
          <w:b/>
        </w:rPr>
      </w:pPr>
      <w:r w:rsidRPr="00D42730">
        <w:t>针对传统方法前期耗时太长</w:t>
      </w:r>
      <w:r w:rsidRPr="00D42730">
        <w:rPr>
          <w:rFonts w:hint="eastAsia"/>
        </w:rPr>
        <w:t>的缺陷，很自然的需要一种实时在线的处理方法来解决问题。在原始的</w:t>
      </w:r>
      <w:r w:rsidRPr="00D42730">
        <w:rPr>
          <w:rFonts w:hint="eastAsia"/>
        </w:rPr>
        <w:t>TSP</w:t>
      </w:r>
      <w:r w:rsidRPr="00D42730">
        <w:t>问题中，</w:t>
      </w:r>
      <w:r w:rsidRPr="00D42730">
        <w:rPr>
          <w:rFonts w:hint="eastAsia"/>
        </w:rPr>
        <w:t xml:space="preserve"> </w:t>
      </w:r>
      <w:r w:rsidRPr="00D42730">
        <w:t>许多能够给出有效解决方案的算法都使用了贪心策略的思想</w:t>
      </w:r>
      <w:r w:rsidRPr="00D42730">
        <w:rPr>
          <w:rFonts w:hint="eastAsia"/>
        </w:rPr>
        <w:t>——</w:t>
      </w:r>
      <w:r w:rsidRPr="00D42730">
        <w:t>即对于当前点，在构造下一个访问点时，都倾向于选择距离自身较近的监测点。基于这样的启发式特点，对于那些原本直线距离就较远的监测点之间的路线不一定需要进行优化</w:t>
      </w:r>
      <w:r w:rsidRPr="00D42730">
        <w:rPr>
          <w:rFonts w:hint="eastAsia"/>
        </w:rPr>
        <w:t>，这样就可以省略大量时间了。如果从构造所有监测点的一个距离矩阵出发，只计算每一次迭代优化得到的访问序列所包</w:t>
      </w:r>
      <w:r w:rsidRPr="00D42730">
        <w:rPr>
          <w:rFonts w:hint="eastAsia"/>
        </w:rPr>
        <w:lastRenderedPageBreak/>
        <w:t>含的监测点之间的路线，随后不断更新距离矩阵并重复这两个步骤，这样的做法可以算作一种在线解决方案。</w:t>
      </w:r>
    </w:p>
    <w:p w14:paraId="5E16ACCA" w14:textId="77777777" w:rsidR="00C8265D" w:rsidRDefault="00C8265D">
      <w:pPr>
        <w:ind w:firstLineChars="0" w:firstLine="0"/>
        <w:rPr>
          <w:b/>
        </w:rPr>
      </w:pPr>
      <w:r>
        <w:rPr>
          <w:rFonts w:hint="eastAsia"/>
          <w:b/>
        </w:rPr>
        <w:t>发明内容</w:t>
      </w:r>
    </w:p>
    <w:p w14:paraId="26EF9D8C" w14:textId="77777777" w:rsidR="00D42730" w:rsidRPr="00D42730" w:rsidRDefault="00D42730" w:rsidP="00D42730">
      <w:pPr>
        <w:ind w:firstLine="480"/>
      </w:pPr>
      <w:r w:rsidRPr="00D42730">
        <w:rPr>
          <w:rFonts w:hint="eastAsia"/>
        </w:rPr>
        <w:t>针对传统方法在路线优化和躲避障碍物干扰方面，无法应对复杂的三维海底环境；而在对多个监测目标的访问顺序优化时，将路线优化与访问序列优化两大步骤割裂开来，造成前期优化时间过于漫长；复杂三维地形以及不规则的障碍物对障碍位置判断造成困难这些问题，本发明面向三维地形下水下潜航器应用，提出一种基于粒子群优化技术的在线双重路径规划优化方法，用于在线快速搜索出水下潜航器访问多个监测点的最优访问巡航路线。</w:t>
      </w:r>
    </w:p>
    <w:p w14:paraId="517BC75E" w14:textId="77777777" w:rsidR="00D42730" w:rsidRDefault="00D42730" w:rsidP="00D42730">
      <w:pPr>
        <w:ind w:firstLine="480"/>
      </w:pPr>
      <w:r w:rsidRPr="00D42730">
        <w:rPr>
          <w:rFonts w:hint="eastAsia"/>
        </w:rPr>
        <w:t>本发明提出的用于三维地形条件下水下潜航器对多个目标位置访问的最佳访问路线规划技术，该技术基于在线距离优化的方式，采用双重粒子群迭代优化方法实现快速的在线访问顺序与路线优化，并采用有效的避障策略，保证路径的最优性与可靠性。主要方法的执行步骤如下：</w:t>
      </w:r>
    </w:p>
    <w:p w14:paraId="7A7C7453" w14:textId="77777777" w:rsidR="002A4549" w:rsidRPr="00A1702F" w:rsidRDefault="002A4549" w:rsidP="002A4549">
      <w:pPr>
        <w:ind w:firstLine="480"/>
        <w:textAlignment w:val="center"/>
        <w:rPr>
          <w:rFonts w:hAnsi="宋体"/>
        </w:rPr>
      </w:pPr>
      <w:r>
        <w:rPr>
          <w:rFonts w:hAnsi="宋体" w:hint="eastAsia"/>
        </w:rPr>
        <w:t>S1</w:t>
      </w:r>
      <w:r>
        <w:rPr>
          <w:rFonts w:hAnsi="宋体" w:hint="eastAsia"/>
        </w:rPr>
        <w:t>：</w:t>
      </w:r>
      <w:r w:rsidRPr="00A1702F">
        <w:rPr>
          <w:rFonts w:hAnsi="宋体" w:hint="eastAsia"/>
        </w:rPr>
        <w:t>距离矩阵的初始化：通过读入三维地形数据和所有的监测点的</w:t>
      </w:r>
      <w:r>
        <w:rPr>
          <w:rFonts w:hAnsi="宋体" w:hint="eastAsia"/>
        </w:rPr>
        <w:t>空间</w:t>
      </w:r>
      <w:r w:rsidRPr="00A1702F">
        <w:rPr>
          <w:rFonts w:hAnsi="宋体" w:hint="eastAsia"/>
        </w:rPr>
        <w:t>坐标，对于这</w:t>
      </w:r>
      <w:r w:rsidRPr="00A1702F">
        <w:rPr>
          <w:rFonts w:hAnsi="宋体"/>
        </w:rPr>
        <w:t>n</w:t>
      </w:r>
      <w:r w:rsidRPr="00A1702F">
        <w:rPr>
          <w:rFonts w:hAnsi="宋体" w:hint="eastAsia"/>
        </w:rPr>
        <w:t>个监测点</w:t>
      </w:r>
      <w:r>
        <w:rPr>
          <w:rFonts w:hAnsi="宋体" w:hint="eastAsia"/>
        </w:rPr>
        <w:t>，</w:t>
      </w:r>
      <w:r w:rsidRPr="00A1702F">
        <w:rPr>
          <w:rFonts w:hAnsi="宋体" w:hint="eastAsia"/>
        </w:rPr>
        <w:t>计算任意两点之间的欧几里得距离，然后得到一个初始距离矩阵</w:t>
      </w:r>
      <w:proofErr w:type="spellStart"/>
      <w:r w:rsidRPr="0081502B">
        <w:rPr>
          <w:rFonts w:hAnsi="宋体" w:hint="eastAsia"/>
          <w:i/>
          <w:color w:val="FF0000"/>
        </w:rPr>
        <w:t>D</w:t>
      </w:r>
      <w:r w:rsidRPr="0081502B">
        <w:rPr>
          <w:rFonts w:hAnsi="宋体"/>
          <w:i/>
          <w:color w:val="FF0000"/>
        </w:rPr>
        <w:t>istMatrix</w:t>
      </w:r>
      <w:proofErr w:type="spellEnd"/>
      <w:r w:rsidRPr="00A1702F">
        <w:rPr>
          <w:rFonts w:hAnsi="宋体" w:hint="eastAsia"/>
        </w:rPr>
        <w:t>；</w:t>
      </w:r>
    </w:p>
    <w:p w14:paraId="13878A2B" w14:textId="77777777" w:rsidR="002A4549" w:rsidRPr="00A1702F" w:rsidRDefault="002A4549" w:rsidP="002A4549">
      <w:pPr>
        <w:ind w:firstLine="480"/>
        <w:textAlignment w:val="center"/>
        <w:rPr>
          <w:rFonts w:hAnsi="宋体"/>
        </w:rPr>
      </w:pPr>
      <w:r>
        <w:rPr>
          <w:rFonts w:hAnsi="宋体" w:hint="eastAsia"/>
        </w:rPr>
        <w:t>S2</w:t>
      </w:r>
      <w:r>
        <w:rPr>
          <w:rFonts w:hAnsi="宋体" w:hint="eastAsia"/>
        </w:rPr>
        <w:t>：最优路径序列的反</w:t>
      </w:r>
      <w:r w:rsidRPr="00A1702F">
        <w:rPr>
          <w:rFonts w:hAnsi="宋体" w:hint="eastAsia"/>
        </w:rPr>
        <w:t>复构造</w:t>
      </w:r>
      <w:r>
        <w:rPr>
          <w:rFonts w:hAnsi="宋体" w:hint="eastAsia"/>
        </w:rPr>
        <w:t>，具体包括</w:t>
      </w:r>
      <w:r w:rsidRPr="00A1702F">
        <w:rPr>
          <w:rFonts w:hAnsi="宋体" w:hint="eastAsia"/>
        </w:rPr>
        <w:t>：</w:t>
      </w:r>
    </w:p>
    <w:p w14:paraId="51CC4A65" w14:textId="77777777" w:rsidR="002A4549" w:rsidRPr="00A1702F" w:rsidRDefault="002A4549" w:rsidP="002A4549">
      <w:pPr>
        <w:ind w:firstLine="480"/>
        <w:textAlignment w:val="center"/>
        <w:rPr>
          <w:rFonts w:hAnsi="宋体"/>
        </w:rPr>
      </w:pPr>
      <w:r>
        <w:rPr>
          <w:rFonts w:hAnsi="宋体" w:hint="eastAsia"/>
        </w:rPr>
        <w:t>S2.1</w:t>
      </w:r>
      <w:r>
        <w:rPr>
          <w:rFonts w:hAnsi="宋体" w:hint="eastAsia"/>
        </w:rPr>
        <w:t>：</w:t>
      </w:r>
      <w:r w:rsidRPr="00A1702F">
        <w:rPr>
          <w:rFonts w:hAnsi="宋体" w:hint="eastAsia"/>
        </w:rPr>
        <w:t>构造种群</w:t>
      </w:r>
      <w:del w:id="47" w:author="Amaze" w:date="2018-07-05T13:04:00Z">
        <w:r w:rsidRPr="00573DB0" w:rsidDel="0081502B">
          <w:rPr>
            <w:rFonts w:hAnsi="宋体"/>
            <w:i/>
          </w:rPr>
          <w:delText>P</w:delText>
        </w:r>
        <w:r w:rsidRPr="00573DB0" w:rsidDel="0081502B">
          <w:rPr>
            <w:rFonts w:hAnsi="宋体" w:hint="eastAsia"/>
            <w:i/>
          </w:rPr>
          <w:delText>m</w:delText>
        </w:r>
      </w:del>
      <w:r w:rsidRPr="00A1702F">
        <w:rPr>
          <w:rFonts w:hAnsi="宋体" w:hint="eastAsia"/>
        </w:rPr>
        <w:t>，</w:t>
      </w:r>
      <w:r>
        <w:rPr>
          <w:rFonts w:hAnsi="宋体" w:hint="eastAsia"/>
        </w:rPr>
        <w:t>种群中</w:t>
      </w:r>
      <w:r w:rsidRPr="00A1702F">
        <w:rPr>
          <w:rFonts w:hAnsi="宋体" w:hint="eastAsia"/>
        </w:rPr>
        <w:t>每个粒子个体</w:t>
      </w:r>
      <w:del w:id="48" w:author="Amaze" w:date="2018-07-05T13:06:00Z">
        <w:r w:rsidRPr="00A1702F" w:rsidDel="007317A2">
          <w:rPr>
            <w:rFonts w:hAnsi="宋体" w:hint="eastAsia"/>
          </w:rPr>
          <w:delText>{</w:delText>
        </w:r>
        <w:r w:rsidRPr="00A1702F" w:rsidDel="007317A2">
          <w:rPr>
            <w:rFonts w:hAnsi="宋体"/>
          </w:rPr>
          <w:object w:dxaOrig="340" w:dyaOrig="420" w14:anchorId="0D158877">
            <v:shape id="_x0000_i1045" type="#_x0000_t75" style="width:14pt;height:22pt" o:ole="">
              <v:imagedata r:id="rId17" o:title=""/>
            </v:shape>
            <o:OLEObject Type="Embed" ProgID="Equation.DSMT4" ShapeID="_x0000_i1045" DrawAspect="Content" ObjectID="_1592317261" r:id="rId56"/>
          </w:object>
        </w:r>
      </w:del>
      <w:ins w:id="49" w:author="Amaze" w:date="2018-07-05T13:06:00Z">
        <w:r>
          <w:rPr>
            <w:rFonts w:hAnsi="宋体" w:hint="eastAsia"/>
          </w:rPr>
          <w:t>&lt;</w:t>
        </w:r>
      </w:ins>
      <w:ins w:id="50" w:author="Amaze" w:date="2018-07-05T13:06:00Z">
        <w:r w:rsidRPr="00A1702F">
          <w:rPr>
            <w:rFonts w:hAnsi="宋体"/>
          </w:rPr>
          <w:object w:dxaOrig="320" w:dyaOrig="420" w14:anchorId="0E20EA7E">
            <v:shape id="_x0000_i1046" type="#_x0000_t75" style="width:13.5pt;height:22pt" o:ole="">
              <v:imagedata r:id="rId19" o:title=""/>
            </v:shape>
            <o:OLEObject Type="Embed" ProgID="Equation.DSMT4" ShapeID="_x0000_i1046" DrawAspect="Content" ObjectID="_1592317262" r:id="rId57"/>
          </w:object>
        </w:r>
      </w:ins>
      <w:r w:rsidRPr="00A1702F">
        <w:rPr>
          <w:rFonts w:hAnsi="宋体" w:hint="eastAsia"/>
        </w:rPr>
        <w:t>，</w:t>
      </w:r>
      <w:r w:rsidRPr="00A1702F">
        <w:rPr>
          <w:rFonts w:hAnsi="宋体"/>
        </w:rPr>
        <w:object w:dxaOrig="340" w:dyaOrig="420" w14:anchorId="1FD08C29">
          <v:shape id="_x0000_i1047" type="#_x0000_t75" style="width:15pt;height:22pt" o:ole="">
            <v:imagedata r:id="rId21" o:title=""/>
          </v:shape>
          <o:OLEObject Type="Embed" ProgID="Equation.DSMT4" ShapeID="_x0000_i1047" DrawAspect="Content" ObjectID="_1592317263" r:id="rId58"/>
        </w:object>
      </w:r>
      <w:r w:rsidRPr="00A1702F">
        <w:rPr>
          <w:rFonts w:hAnsi="宋体" w:hint="eastAsia"/>
        </w:rPr>
        <w:t>，</w:t>
      </w:r>
      <w:r w:rsidRPr="00A1702F">
        <w:rPr>
          <w:rFonts w:hAnsi="宋体"/>
        </w:rPr>
        <w:t>…</w:t>
      </w:r>
      <w:r w:rsidRPr="00A1702F">
        <w:rPr>
          <w:rFonts w:hAnsi="宋体" w:hint="eastAsia"/>
        </w:rPr>
        <w:t xml:space="preserve">, </w:t>
      </w:r>
      <w:del w:id="51" w:author="Amaze" w:date="2018-07-05T13:06:00Z">
        <w:r w:rsidRPr="00A1702F" w:rsidDel="007317A2">
          <w:rPr>
            <w:rFonts w:hAnsi="宋体"/>
          </w:rPr>
          <w:object w:dxaOrig="499" w:dyaOrig="420" w14:anchorId="1E9DD710">
            <v:shape id="_x0000_i1048" type="#_x0000_t75" style="width:22pt;height:22pt" o:ole="">
              <v:imagedata r:id="rId23" o:title=""/>
            </v:shape>
            <o:OLEObject Type="Embed" ProgID="Equation.DSMT4" ShapeID="_x0000_i1048" DrawAspect="Content" ObjectID="_1592317264" r:id="rId59"/>
          </w:object>
        </w:r>
        <w:r w:rsidRPr="00A1702F" w:rsidDel="007317A2">
          <w:rPr>
            <w:rFonts w:hAnsi="宋体" w:hint="eastAsia"/>
          </w:rPr>
          <w:delText>}</w:delText>
        </w:r>
        <w:r w:rsidRPr="0069384E" w:rsidDel="007317A2">
          <w:rPr>
            <w:rFonts w:hAnsi="宋体"/>
            <w:rPrChange w:id="52" w:author="Amaze" w:date="2018-07-05T13:06:00Z">
              <w:rPr>
                <w:rFonts w:hAnsi="宋体"/>
                <w:i/>
              </w:rPr>
            </w:rPrChange>
          </w:rPr>
          <w:delText>(</w:delText>
        </w:r>
      </w:del>
      <w:ins w:id="53" w:author="Amaze" w:date="2018-07-05T13:06:00Z">
        <w:r w:rsidRPr="00A1702F">
          <w:rPr>
            <w:rFonts w:hAnsi="宋体"/>
          </w:rPr>
          <w:object w:dxaOrig="360" w:dyaOrig="420" w14:anchorId="2850564F">
            <v:shape id="_x0000_i1049" type="#_x0000_t75" style="width:15.5pt;height:22pt" o:ole="">
              <v:imagedata r:id="rId25" o:title=""/>
            </v:shape>
            <o:OLEObject Type="Embed" ProgID="Equation.DSMT4" ShapeID="_x0000_i1049" DrawAspect="Content" ObjectID="_1592317265" r:id="rId60"/>
          </w:object>
        </w:r>
      </w:ins>
      <w:ins w:id="54" w:author="Amaze" w:date="2018-07-05T13:06:00Z">
        <w:r>
          <w:rPr>
            <w:rFonts w:hAnsi="宋体" w:hint="eastAsia"/>
          </w:rPr>
          <w:t>&gt;</w:t>
        </w:r>
      </w:ins>
      <w:del w:id="55" w:author="Amaze" w:date="2018-07-05T13:18:00Z">
        <w:r w:rsidRPr="00767AAA" w:rsidDel="006B69FA">
          <w:rPr>
            <w:rFonts w:hAnsi="宋体"/>
            <w:i/>
          </w:rPr>
          <w:delText>i</w:delText>
        </w:r>
        <w:r w:rsidRPr="00C81BC9" w:rsidDel="006B69FA">
          <w:rPr>
            <w:rFonts w:hAnsi="宋体"/>
            <w:rPrChange w:id="56" w:author="Amaze" w:date="2018-07-05T13:04:00Z">
              <w:rPr>
                <w:rFonts w:hAnsi="宋体"/>
                <w:i/>
              </w:rPr>
            </w:rPrChange>
          </w:rPr>
          <w:delText>=</w:delText>
        </w:r>
      </w:del>
      <w:del w:id="57" w:author="Amaze" w:date="2018-07-05T13:16:00Z">
        <w:r w:rsidRPr="00C81BC9" w:rsidDel="00E9194C">
          <w:rPr>
            <w:rFonts w:hAnsi="宋体"/>
            <w:rPrChange w:id="58" w:author="Amaze" w:date="2018-07-05T13:04:00Z">
              <w:rPr>
                <w:rFonts w:hAnsi="宋体"/>
                <w:i/>
              </w:rPr>
            </w:rPrChange>
          </w:rPr>
          <w:delText>0,</w:delText>
        </w:r>
      </w:del>
      <w:del w:id="59" w:author="Amaze" w:date="2018-07-05T13:18:00Z">
        <w:r w:rsidRPr="00C81BC9" w:rsidDel="006B69FA">
          <w:rPr>
            <w:rFonts w:hAnsi="宋体"/>
            <w:rPrChange w:id="60" w:author="Amaze" w:date="2018-07-05T13:04:00Z">
              <w:rPr>
                <w:rFonts w:hAnsi="宋体"/>
                <w:i/>
              </w:rPr>
            </w:rPrChange>
          </w:rPr>
          <w:delText>1,</w:delText>
        </w:r>
        <w:r w:rsidRPr="00C81BC9" w:rsidDel="006B69FA">
          <w:rPr>
            <w:rFonts w:hAnsi="宋体"/>
            <w:rPrChange w:id="61" w:author="Amaze" w:date="2018-07-05T13:04:00Z">
              <w:rPr>
                <w:rFonts w:hAnsi="宋体"/>
                <w:i/>
              </w:rPr>
            </w:rPrChange>
          </w:rPr>
          <w:delText>…</w:delText>
        </w:r>
        <w:r w:rsidRPr="00C81BC9" w:rsidDel="006B69FA">
          <w:rPr>
            <w:rFonts w:hAnsi="宋体"/>
            <w:rPrChange w:id="62" w:author="Amaze" w:date="2018-07-05T13:04:00Z">
              <w:rPr>
                <w:rFonts w:hAnsi="宋体"/>
                <w:i/>
              </w:rPr>
            </w:rPrChange>
          </w:rPr>
          <w:delText>,</w:delText>
        </w:r>
        <w:r w:rsidRPr="00767AAA" w:rsidDel="006B69FA">
          <w:rPr>
            <w:rFonts w:hAnsi="宋体"/>
            <w:i/>
          </w:rPr>
          <w:delText>m</w:delText>
        </w:r>
      </w:del>
      <w:del w:id="63" w:author="Amaze" w:date="2018-07-05T13:16:00Z">
        <w:r w:rsidRPr="00DD4653" w:rsidDel="00E9194C">
          <w:rPr>
            <w:rFonts w:hAnsi="宋体"/>
            <w:rPrChange w:id="64" w:author="Amaze" w:date="2018-07-05T13:17:00Z">
              <w:rPr>
                <w:rFonts w:hAnsi="宋体"/>
                <w:i/>
              </w:rPr>
            </w:rPrChange>
          </w:rPr>
          <w:delText>-1</w:delText>
        </w:r>
      </w:del>
      <w:del w:id="65" w:author="Amaze" w:date="2018-07-05T13:18:00Z">
        <w:r w:rsidRPr="00DD4653" w:rsidDel="006B69FA">
          <w:rPr>
            <w:rFonts w:hAnsi="宋体"/>
            <w:rPrChange w:id="66" w:author="Amaze" w:date="2018-07-05T13:17:00Z">
              <w:rPr>
                <w:rFonts w:hAnsi="宋体"/>
                <w:i/>
              </w:rPr>
            </w:rPrChange>
          </w:rPr>
          <w:delText>)</w:delText>
        </w:r>
      </w:del>
      <w:r w:rsidRPr="00A1702F">
        <w:rPr>
          <w:rFonts w:hAnsi="宋体" w:hint="eastAsia"/>
        </w:rPr>
        <w:t>代表一种监测点访问序列</w:t>
      </w:r>
      <w:ins w:id="67" w:author="Amaze" w:date="2018-07-05T13:22:00Z">
        <w:r>
          <w:rPr>
            <w:rFonts w:hAnsi="宋体" w:hint="eastAsia"/>
          </w:rPr>
          <w:t>，</w:t>
        </w:r>
        <w:proofErr w:type="spellStart"/>
        <w:r w:rsidRPr="00767AAA">
          <w:rPr>
            <w:rFonts w:hAnsi="宋体"/>
            <w:i/>
          </w:rPr>
          <w:t>i</w:t>
        </w:r>
        <w:proofErr w:type="spellEnd"/>
        <w:r w:rsidRPr="006F28F7">
          <w:rPr>
            <w:rFonts w:hAnsi="宋体"/>
          </w:rPr>
          <w:t>=1,</w:t>
        </w:r>
        <w:r>
          <w:rPr>
            <w:rFonts w:hAnsi="宋体" w:hint="eastAsia"/>
          </w:rPr>
          <w:t>2,</w:t>
        </w:r>
        <w:r w:rsidRPr="006F28F7">
          <w:rPr>
            <w:rFonts w:hAnsi="宋体"/>
          </w:rPr>
          <w:t>…</w:t>
        </w:r>
        <w:r w:rsidRPr="006F28F7">
          <w:rPr>
            <w:rFonts w:hAnsi="宋体"/>
          </w:rPr>
          <w:t>,</w:t>
        </w:r>
        <w:r w:rsidRPr="00767AAA">
          <w:rPr>
            <w:rFonts w:hAnsi="宋体"/>
            <w:i/>
          </w:rPr>
          <w:t>m</w:t>
        </w:r>
      </w:ins>
      <w:r>
        <w:rPr>
          <w:rFonts w:hAnsi="宋体" w:hint="eastAsia"/>
        </w:rPr>
        <w:t>，</w:t>
      </w:r>
      <w:ins w:id="68" w:author="Amaze" w:date="2018-07-05T13:22:00Z">
        <w:r>
          <w:rPr>
            <w:rFonts w:hAnsi="宋体" w:hint="eastAsia"/>
          </w:rPr>
          <w:t>其中</w:t>
        </w:r>
      </w:ins>
      <w:r w:rsidRPr="00573DB0">
        <w:rPr>
          <w:rFonts w:hAnsi="宋体"/>
          <w:i/>
        </w:rPr>
        <w:t>m</w:t>
      </w:r>
      <w:r w:rsidRPr="00A1702F">
        <w:rPr>
          <w:rFonts w:hAnsi="宋体" w:hint="eastAsia"/>
        </w:rPr>
        <w:t>是</w:t>
      </w:r>
      <w:r>
        <w:rPr>
          <w:rFonts w:hAnsi="宋体" w:hint="eastAsia"/>
        </w:rPr>
        <w:t>种群粒子数量</w:t>
      </w:r>
      <w:ins w:id="69" w:author="Amaze" w:date="2018-07-05T13:07:00Z">
        <w:r>
          <w:rPr>
            <w:rFonts w:hAnsi="宋体" w:hint="eastAsia"/>
          </w:rPr>
          <w:t>，</w:t>
        </w:r>
        <w:r w:rsidRPr="00134422">
          <w:rPr>
            <w:rFonts w:hAnsi="宋体"/>
            <w:i/>
            <w:rPrChange w:id="70" w:author="Amaze" w:date="2018-07-05T13:07:00Z">
              <w:rPr>
                <w:rFonts w:hAnsi="宋体"/>
              </w:rPr>
            </w:rPrChange>
          </w:rPr>
          <w:t>n</w:t>
        </w:r>
      </w:ins>
      <w:ins w:id="71" w:author="Amaze" w:date="2018-07-05T13:08:00Z">
        <w:r>
          <w:rPr>
            <w:rFonts w:hAnsi="宋体" w:hint="eastAsia"/>
          </w:rPr>
          <w:t>代表访问序列中</w:t>
        </w:r>
      </w:ins>
      <w:ins w:id="72" w:author="Amaze" w:date="2018-07-05T13:09:00Z">
        <w:r>
          <w:rPr>
            <w:rFonts w:hAnsi="宋体" w:hint="eastAsia"/>
          </w:rPr>
          <w:t>待监测</w:t>
        </w:r>
      </w:ins>
      <w:ins w:id="73" w:author="Amaze" w:date="2018-07-05T13:08:00Z">
        <w:r>
          <w:rPr>
            <w:rFonts w:hAnsi="宋体" w:hint="eastAsia"/>
          </w:rPr>
          <w:t>点的数量</w:t>
        </w:r>
      </w:ins>
      <w:ins w:id="74" w:author="Amaze" w:date="2018-07-05T13:22:00Z">
        <w:r>
          <w:rPr>
            <w:rFonts w:hAnsi="宋体" w:hint="eastAsia"/>
          </w:rPr>
          <w:t>，即粒子的维度数</w:t>
        </w:r>
      </w:ins>
      <w:del w:id="75" w:author="Amaze" w:date="2018-07-05T13:13:00Z">
        <w:r w:rsidDel="00975A7D">
          <w:rPr>
            <w:rFonts w:hAnsi="宋体" w:hint="eastAsia"/>
          </w:rPr>
          <w:delText>。</w:delText>
        </w:r>
      </w:del>
      <w:ins w:id="76" w:author="Amaze" w:date="2018-07-05T13:22:00Z">
        <w:r>
          <w:rPr>
            <w:rFonts w:hAnsi="宋体" w:hint="eastAsia"/>
          </w:rPr>
          <w:t>；</w:t>
        </w:r>
      </w:ins>
      <w:r>
        <w:rPr>
          <w:rFonts w:hAnsi="宋体" w:hint="eastAsia"/>
        </w:rPr>
        <w:t>然后随机初始化</w:t>
      </w:r>
      <w:r w:rsidRPr="00A1702F">
        <w:rPr>
          <w:rFonts w:hAnsi="宋体"/>
        </w:rPr>
        <w:t>粒子的</w:t>
      </w:r>
      <w:r w:rsidRPr="001D36D8">
        <w:rPr>
          <w:rFonts w:hAnsi="宋体"/>
          <w:color w:val="FF0000"/>
        </w:rPr>
        <w:t>速度集</w:t>
      </w:r>
      <w:r w:rsidRPr="001D36D8">
        <w:rPr>
          <w:rFonts w:hAnsi="宋体"/>
          <w:color w:val="FF0000"/>
        </w:rPr>
        <w:object w:dxaOrig="1860" w:dyaOrig="380" w14:anchorId="2D0BD1D8">
          <v:shape id="_x0000_i1050" type="#_x0000_t75" style="width:102pt;height:22pt" o:ole="">
            <v:imagedata r:id="rId27" o:title=""/>
          </v:shape>
          <o:OLEObject Type="Embed" ProgID="Equation.DSMT4" ShapeID="_x0000_i1050" DrawAspect="Content" ObjectID="_1592317266" r:id="rId61"/>
        </w:object>
      </w:r>
      <w:r w:rsidRPr="001D36D8">
        <w:rPr>
          <w:rFonts w:hAnsi="宋体" w:hint="eastAsia"/>
          <w:color w:val="FF0000"/>
        </w:rPr>
        <w:t>，</w:t>
      </w:r>
      <w:ins w:id="77" w:author="Amaze" w:date="2018-07-05T13:17:00Z">
        <w:r w:rsidRPr="00E9194C">
          <w:rPr>
            <w:rFonts w:hAnsi="宋体"/>
            <w:i/>
            <w:rPrChange w:id="78" w:author="Amaze" w:date="2018-07-05T13:17:00Z">
              <w:rPr>
                <w:rFonts w:hAnsi="宋体"/>
              </w:rPr>
            </w:rPrChange>
          </w:rPr>
          <w:t>V</w:t>
        </w:r>
        <w:r w:rsidRPr="00E9194C">
          <w:rPr>
            <w:rFonts w:hAnsi="宋体"/>
            <w:i/>
            <w:vertAlign w:val="subscript"/>
            <w:rPrChange w:id="79" w:author="Amaze" w:date="2018-07-05T13:17:00Z">
              <w:rPr>
                <w:rFonts w:hAnsi="宋体"/>
              </w:rPr>
            </w:rPrChange>
          </w:rPr>
          <w:t>i</w:t>
        </w:r>
      </w:ins>
      <w:del w:id="80" w:author="Amaze" w:date="2018-07-05T13:17:00Z">
        <w:r w:rsidRPr="0081502B" w:rsidDel="00E9194C">
          <w:rPr>
            <w:rFonts w:hAnsi="宋体"/>
            <w:color w:val="FF0000"/>
          </w:rPr>
          <w:object w:dxaOrig="260" w:dyaOrig="380" w14:anchorId="397E0756">
            <v:shape id="_x0000_i1051" type="#_x0000_t75" style="width:14pt;height:22pt" o:ole="">
              <v:imagedata r:id="rId29" o:title=""/>
            </v:shape>
            <o:OLEObject Type="Embed" ProgID="Equation.DSMT4" ShapeID="_x0000_i1051" DrawAspect="Content" ObjectID="_1592317267" r:id="rId62"/>
          </w:object>
        </w:r>
      </w:del>
      <w:r w:rsidRPr="0081502B">
        <w:rPr>
          <w:rFonts w:hAnsi="宋体"/>
          <w:color w:val="FF0000"/>
        </w:rPr>
        <w:t>为一些带概率的边组成的集合</w:t>
      </w:r>
      <w:r w:rsidRPr="0081502B">
        <w:rPr>
          <w:rFonts w:hAnsi="宋体" w:hint="eastAsia"/>
          <w:color w:val="FF0000"/>
        </w:rPr>
        <w:t>，</w:t>
      </w:r>
      <w:r w:rsidRPr="0081502B">
        <w:rPr>
          <w:rFonts w:hAnsi="宋体"/>
          <w:color w:val="FF0000"/>
        </w:rPr>
        <w:t>即一些从全部监测点中随机选取的两点构成的二元组并附加一个</w:t>
      </w:r>
      <w:r w:rsidRPr="0081502B">
        <w:rPr>
          <w:rFonts w:hAnsi="宋体"/>
          <w:color w:val="FF0000"/>
        </w:rPr>
        <w:t>(</w:t>
      </w:r>
      <w:r w:rsidRPr="0081502B">
        <w:rPr>
          <w:rFonts w:hAnsi="宋体" w:hint="eastAsia"/>
          <w:color w:val="FF0000"/>
        </w:rPr>
        <w:t>0,1)</w:t>
      </w:r>
      <w:r w:rsidRPr="0081502B">
        <w:rPr>
          <w:rFonts w:hAnsi="宋体" w:hint="eastAsia"/>
          <w:color w:val="FF0000"/>
        </w:rPr>
        <w:t>之间的概率值组成的集合，其中概率值表示一条边被选中用来构造新的访问序列的可能性大小</w:t>
      </w:r>
      <w:r>
        <w:rPr>
          <w:rFonts w:hAnsi="宋体" w:hint="eastAsia"/>
        </w:rPr>
        <w:t>；</w:t>
      </w:r>
    </w:p>
    <w:p w14:paraId="254ED611" w14:textId="77777777" w:rsidR="002A4549" w:rsidRPr="00A1702F" w:rsidRDefault="002A4549" w:rsidP="002A4549">
      <w:pPr>
        <w:ind w:firstLine="480"/>
        <w:textAlignment w:val="center"/>
        <w:rPr>
          <w:rFonts w:hAnsi="宋体"/>
        </w:rPr>
      </w:pPr>
      <w:r>
        <w:rPr>
          <w:rFonts w:hAnsi="宋体" w:hint="eastAsia"/>
        </w:rPr>
        <w:t>S2.2</w:t>
      </w:r>
      <w:r>
        <w:rPr>
          <w:rFonts w:hAnsi="宋体" w:hint="eastAsia"/>
        </w:rPr>
        <w:t>：</w:t>
      </w:r>
      <w:r w:rsidRPr="00A1702F">
        <w:rPr>
          <w:rFonts w:hAnsi="宋体" w:hint="eastAsia"/>
        </w:rPr>
        <w:t>根据距离矩阵</w:t>
      </w:r>
      <w:proofErr w:type="spellStart"/>
      <w:r w:rsidRPr="00A0677D">
        <w:rPr>
          <w:rFonts w:hAnsi="宋体" w:hint="eastAsia"/>
          <w:i/>
          <w:color w:val="FF0000"/>
        </w:rPr>
        <w:t>D</w:t>
      </w:r>
      <w:r w:rsidRPr="00A0677D">
        <w:rPr>
          <w:rFonts w:hAnsi="宋体"/>
          <w:i/>
          <w:color w:val="FF0000"/>
        </w:rPr>
        <w:t>istMatrix</w:t>
      </w:r>
      <w:proofErr w:type="spellEnd"/>
      <w:r w:rsidRPr="00A1702F">
        <w:rPr>
          <w:rFonts w:hAnsi="宋体" w:hint="eastAsia"/>
        </w:rPr>
        <w:t>计算每个个体的路线总长度，</w:t>
      </w:r>
      <w:r w:rsidRPr="00A1702F">
        <w:rPr>
          <w:rFonts w:hAnsi="宋体"/>
        </w:rPr>
        <w:t>然后记录每个个体的历史最优个体</w:t>
      </w:r>
      <w:proofErr w:type="spellStart"/>
      <w:r w:rsidRPr="00767AAA">
        <w:rPr>
          <w:rFonts w:hAnsi="宋体"/>
          <w:i/>
        </w:rPr>
        <w:t>pbest</w:t>
      </w:r>
      <w:proofErr w:type="spellEnd"/>
      <w:ins w:id="81" w:author="Amaze" w:date="2018-07-05T13:19:00Z">
        <w:r w:rsidRPr="00A1702F">
          <w:rPr>
            <w:rFonts w:hAnsi="宋体" w:hint="eastAsia"/>
          </w:rPr>
          <w:t>；并选出使路线长度最短的全局最优个体</w:t>
        </w:r>
        <w:proofErr w:type="spellStart"/>
        <w:r w:rsidRPr="00A1702F">
          <w:rPr>
            <w:rFonts w:hAnsi="宋体"/>
          </w:rPr>
          <w:t>gbest</w:t>
        </w:r>
      </w:ins>
      <w:proofErr w:type="spellEnd"/>
      <w:r>
        <w:rPr>
          <w:rFonts w:hAnsi="宋体" w:hint="eastAsia"/>
        </w:rPr>
        <w:t>；</w:t>
      </w:r>
    </w:p>
    <w:p w14:paraId="5C7707B1" w14:textId="77777777" w:rsidR="002A4549" w:rsidRPr="00A1702F" w:rsidRDefault="002A4549" w:rsidP="002A4549">
      <w:pPr>
        <w:ind w:firstLine="480"/>
        <w:textAlignment w:val="center"/>
        <w:rPr>
          <w:rFonts w:hAnsi="宋体"/>
        </w:rPr>
      </w:pPr>
      <w:r>
        <w:rPr>
          <w:rFonts w:hAnsi="宋体" w:hint="eastAsia"/>
        </w:rPr>
        <w:t>S2.3</w:t>
      </w:r>
      <w:r>
        <w:rPr>
          <w:rFonts w:hAnsi="宋体" w:hint="eastAsia"/>
        </w:rPr>
        <w:t>：</w:t>
      </w:r>
      <w:r w:rsidRPr="002349CD">
        <w:rPr>
          <w:rFonts w:hAnsi="宋体"/>
          <w:color w:val="FF0000"/>
        </w:rPr>
        <w:t>按照</w:t>
      </w:r>
      <w:r w:rsidRPr="002349CD">
        <w:rPr>
          <w:rFonts w:hAnsi="宋体" w:hint="eastAsia"/>
          <w:color w:val="FF0000"/>
        </w:rPr>
        <w:t>公式</w:t>
      </w:r>
      <w:r w:rsidRPr="002349CD">
        <w:rPr>
          <w:rFonts w:hAnsi="宋体"/>
          <w:color w:val="FF0000"/>
        </w:rPr>
        <w:object w:dxaOrig="2920" w:dyaOrig="400" w14:anchorId="32EC4D1A">
          <v:shape id="_x0000_i1052" type="#_x0000_t75" style="width:2in;height:22pt" o:ole="">
            <v:imagedata r:id="rId31" o:title=""/>
          </v:shape>
          <o:OLEObject Type="Embed" ProgID="Equation.DSMT4" ShapeID="_x0000_i1052" DrawAspect="Content" ObjectID="_1592317268" r:id="rId63"/>
        </w:object>
      </w:r>
      <w:r w:rsidRPr="002349CD">
        <w:rPr>
          <w:rFonts w:hAnsi="宋体" w:hint="eastAsia"/>
          <w:color w:val="FF0000"/>
        </w:rPr>
        <w:t>来更新</w:t>
      </w:r>
      <w:r w:rsidRPr="002349CD">
        <w:rPr>
          <w:rFonts w:hAnsi="宋体"/>
          <w:color w:val="FF0000"/>
        </w:rPr>
        <w:t>每个粒子的速度集</w:t>
      </w:r>
      <w:r w:rsidRPr="002349CD">
        <w:rPr>
          <w:rFonts w:hAnsi="宋体" w:hint="eastAsia"/>
          <w:color w:val="FF0000"/>
        </w:rPr>
        <w:t>：对于</w:t>
      </w:r>
      <w:r w:rsidRPr="002349CD">
        <w:rPr>
          <w:rStyle w:val="a7"/>
          <w:color w:val="FF0000"/>
        </w:rPr>
        <w:commentReference w:id="82"/>
      </w:r>
      <w:r w:rsidRPr="00A1702F">
        <w:rPr>
          <w:rFonts w:hAnsi="宋体" w:hint="eastAsia"/>
        </w:rPr>
        <w:t>维度节点</w:t>
      </w:r>
      <w:r w:rsidRPr="001D36D8">
        <w:rPr>
          <w:rFonts w:hAnsi="宋体" w:hint="eastAsia"/>
          <w:i/>
        </w:rPr>
        <w:t>j</w:t>
      </w:r>
      <w:r w:rsidRPr="00A1702F">
        <w:rPr>
          <w:rFonts w:hAnsi="宋体" w:hint="eastAsia"/>
        </w:rPr>
        <w:t>（</w:t>
      </w:r>
      <w:r w:rsidRPr="001D36D8">
        <w:rPr>
          <w:rFonts w:hAnsi="宋体" w:hint="eastAsia"/>
          <w:i/>
        </w:rPr>
        <w:t>j</w:t>
      </w:r>
      <w:r>
        <w:rPr>
          <w:rFonts w:hAnsi="宋体"/>
        </w:rPr>
        <w:t>=</w:t>
      </w:r>
      <w:r w:rsidRPr="00A1702F">
        <w:rPr>
          <w:rFonts w:hAnsi="宋体"/>
        </w:rPr>
        <w:t>1,</w:t>
      </w:r>
      <w:r>
        <w:rPr>
          <w:rFonts w:hAnsi="宋体" w:hint="eastAsia"/>
        </w:rPr>
        <w:t>2,</w:t>
      </w:r>
      <w:r w:rsidRPr="00A1702F">
        <w:rPr>
          <w:rFonts w:hAnsi="宋体"/>
        </w:rPr>
        <w:t>…</w:t>
      </w:r>
      <w:r>
        <w:rPr>
          <w:rFonts w:hAnsi="宋体" w:hint="eastAsia"/>
        </w:rPr>
        <w:t>,</w:t>
      </w:r>
      <w:ins w:id="83" w:author="Amaze" w:date="2018-07-05T13:21:00Z">
        <w:r w:rsidRPr="00203833">
          <w:rPr>
            <w:rFonts w:hAnsi="宋体"/>
            <w:i/>
            <w:rPrChange w:id="84" w:author="Amaze" w:date="2018-07-05T13:21:00Z">
              <w:rPr>
                <w:rFonts w:hAnsi="宋体"/>
              </w:rPr>
            </w:rPrChange>
          </w:rPr>
          <w:t>n</w:t>
        </w:r>
      </w:ins>
      <w:r w:rsidRPr="00A1702F">
        <w:rPr>
          <w:rFonts w:hAnsi="宋体"/>
        </w:rPr>
        <w:t>）</w:t>
      </w:r>
      <w:r w:rsidRPr="00A1702F">
        <w:rPr>
          <w:rFonts w:hAnsi="宋体" w:hint="eastAsia"/>
        </w:rPr>
        <w:t>，，</w:t>
      </w:r>
      <w:r w:rsidRPr="00A1702F">
        <w:rPr>
          <w:rFonts w:hAnsi="宋体"/>
        </w:rPr>
        <w:t>首先</w:t>
      </w:r>
      <w:r w:rsidRPr="00A1702F">
        <w:rPr>
          <w:rFonts w:hAnsi="宋体" w:hint="eastAsia"/>
        </w:rPr>
        <w:t>生成一个随机数</w:t>
      </w:r>
      <w:r w:rsidRPr="00B319C2">
        <w:rPr>
          <w:rFonts w:hAnsi="宋体" w:hint="eastAsia"/>
          <w:i/>
        </w:rPr>
        <w:t>ran</w:t>
      </w:r>
      <w:r>
        <w:rPr>
          <w:rFonts w:ascii="宋体" w:hAnsi="宋体" w:hint="eastAsia"/>
        </w:rPr>
        <w:t>∈</w:t>
      </w:r>
      <w:r>
        <w:rPr>
          <w:rFonts w:hAnsi="宋体" w:hint="eastAsia"/>
        </w:rPr>
        <w:t>[0,1]</w:t>
      </w:r>
      <w:del w:id="85" w:author="Amaze" w:date="2018-07-05T13:23:00Z">
        <w:r w:rsidRPr="00A1702F" w:rsidDel="009424D8">
          <w:rPr>
            <w:rFonts w:hAnsi="宋体"/>
          </w:rPr>
          <w:delText xml:space="preserve"> ,</w:delText>
        </w:r>
      </w:del>
      <w:ins w:id="86" w:author="Amaze" w:date="2018-07-05T13:23:00Z">
        <w:r>
          <w:rPr>
            <w:rFonts w:hAnsi="宋体" w:hint="eastAsia"/>
          </w:rPr>
          <w:t>，</w:t>
        </w:r>
      </w:ins>
      <w:r w:rsidRPr="00A1702F">
        <w:rPr>
          <w:rFonts w:hAnsi="宋体"/>
        </w:rPr>
        <w:t>若</w:t>
      </w:r>
      <w:r w:rsidRPr="009424D8">
        <w:rPr>
          <w:rFonts w:hAnsi="宋体"/>
          <w:i/>
          <w:rPrChange w:id="87" w:author="Amaze" w:date="2018-07-05T13:23:00Z">
            <w:rPr>
              <w:rFonts w:hAnsi="宋体"/>
            </w:rPr>
          </w:rPrChange>
        </w:rPr>
        <w:t>ran</w:t>
      </w:r>
      <w:r w:rsidRPr="00A1702F">
        <w:rPr>
          <w:rFonts w:hAnsi="宋体"/>
        </w:rPr>
        <w:t>大于</w:t>
      </w:r>
      <w:r>
        <w:rPr>
          <w:rFonts w:hAnsi="宋体"/>
        </w:rPr>
        <w:t>预先设定的</w:t>
      </w:r>
      <w:r w:rsidRPr="00A1702F">
        <w:rPr>
          <w:rFonts w:hAnsi="宋体"/>
        </w:rPr>
        <w:t>分界值</w:t>
      </w:r>
      <w:r w:rsidRPr="00636BB1">
        <w:rPr>
          <w:rFonts w:hAnsi="宋体"/>
          <w:i/>
          <w:rPrChange w:id="88" w:author="Amaze" w:date="2018-07-05T13:23:00Z">
            <w:rPr>
              <w:rFonts w:hAnsi="宋体"/>
            </w:rPr>
          </w:rPrChange>
        </w:rPr>
        <w:t>Pc</w:t>
      </w:r>
      <w:r w:rsidRPr="00A1702F">
        <w:rPr>
          <w:rFonts w:hAnsi="宋体" w:hint="eastAsia"/>
        </w:rPr>
        <w:t>，</w:t>
      </w:r>
      <w:r w:rsidRPr="00A1702F">
        <w:rPr>
          <w:rFonts w:hAnsi="宋体"/>
        </w:rPr>
        <w:t>则</w:t>
      </w:r>
      <w:r w:rsidRPr="00A1702F">
        <w:rPr>
          <w:rFonts w:hAnsi="宋体"/>
        </w:rPr>
        <w:object w:dxaOrig="859" w:dyaOrig="360" w14:anchorId="2E56B6A3">
          <v:shape id="_x0000_i1053" type="#_x0000_t75" style="width:43.5pt;height:21.5pt" o:ole="">
            <v:imagedata r:id="rId34" o:title=""/>
          </v:shape>
          <o:OLEObject Type="Embed" ProgID="Equation.DSMT4" ShapeID="_x0000_i1053" DrawAspect="Content" ObjectID="_1592317269" r:id="rId64"/>
        </w:object>
      </w:r>
      <w:r>
        <w:rPr>
          <w:rFonts w:hAnsi="宋体" w:hint="eastAsia"/>
        </w:rPr>
        <w:t>，</w:t>
      </w:r>
      <w:r w:rsidRPr="00761A09">
        <w:rPr>
          <w:rFonts w:hAnsi="宋体"/>
          <w:color w:val="FF0000"/>
        </w:rPr>
        <w:t>即从自身历史最优个体学习并更新速度集</w:t>
      </w:r>
      <w:r w:rsidRPr="00761A09">
        <w:rPr>
          <w:rFonts w:hAnsi="宋体" w:hint="eastAsia"/>
          <w:color w:val="FF0000"/>
        </w:rPr>
        <w:t>，</w:t>
      </w:r>
      <w:r w:rsidRPr="00A1702F">
        <w:rPr>
          <w:rFonts w:hAnsi="宋体" w:hint="eastAsia"/>
        </w:rPr>
        <w:t>否则从种群中随机选择两个个体，取它们历史最优个体</w:t>
      </w:r>
      <w:r>
        <w:rPr>
          <w:rFonts w:hAnsi="宋体" w:hint="eastAsia"/>
        </w:rPr>
        <w:t>中</w:t>
      </w:r>
      <w:r w:rsidRPr="00A1702F">
        <w:rPr>
          <w:rFonts w:hAnsi="宋体" w:hint="eastAsia"/>
        </w:rPr>
        <w:t>总路线长度最短的那个个体作为</w:t>
      </w:r>
      <w:r w:rsidRPr="00A1702F">
        <w:rPr>
          <w:rFonts w:hAnsi="宋体"/>
        </w:rPr>
        <w:object w:dxaOrig="560" w:dyaOrig="360" w14:anchorId="4FA95D09">
          <v:shape id="_x0000_i1054" type="#_x0000_t75" style="width:28.5pt;height:21.5pt" o:ole="">
            <v:imagedata r:id="rId36" o:title=""/>
          </v:shape>
          <o:OLEObject Type="Embed" ProgID="Equation.DSMT4" ShapeID="_x0000_i1054" DrawAspect="Content" ObjectID="_1592317270" r:id="rId65"/>
        </w:object>
      </w:r>
      <w:r>
        <w:rPr>
          <w:rFonts w:hAnsi="宋体"/>
        </w:rPr>
        <w:t>来学习</w:t>
      </w:r>
      <w:del w:id="89" w:author="Amaze" w:date="2018-07-05T13:26:00Z">
        <w:r w:rsidDel="00761A09">
          <w:rPr>
            <w:rFonts w:hAnsi="宋体" w:hint="eastAsia"/>
          </w:rPr>
          <w:delText>。</w:delText>
        </w:r>
      </w:del>
      <w:ins w:id="90" w:author="Amaze" w:date="2018-07-05T13:26:00Z">
        <w:r>
          <w:rPr>
            <w:rFonts w:hAnsi="宋体" w:hint="eastAsia"/>
          </w:rPr>
          <w:t>；</w:t>
        </w:r>
      </w:ins>
      <w:r w:rsidRPr="00A1702F">
        <w:rPr>
          <w:rFonts w:hAnsi="宋体" w:hint="eastAsia"/>
        </w:rPr>
        <w:t>然后</w:t>
      </w:r>
      <w:r w:rsidRPr="00761A09">
        <w:rPr>
          <w:rFonts w:hAnsi="宋体" w:hint="eastAsia"/>
          <w:color w:val="FF0000"/>
        </w:rPr>
        <w:t>从监测点访问序列</w:t>
      </w:r>
      <w:r w:rsidRPr="00761A09">
        <w:rPr>
          <w:rFonts w:hAnsi="宋体"/>
          <w:color w:val="FF0000"/>
        </w:rPr>
        <w:object w:dxaOrig="920" w:dyaOrig="400" w14:anchorId="2F630999">
          <v:shape id="_x0000_i1055" type="#_x0000_t75" style="width:43.5pt;height:22pt" o:ole="">
            <v:imagedata r:id="rId38" o:title=""/>
          </v:shape>
          <o:OLEObject Type="Embed" ProgID="Equation.DSMT4" ShapeID="_x0000_i1055" DrawAspect="Content" ObjectID="_1592317271" r:id="rId66"/>
        </w:object>
      </w:r>
      <w:r w:rsidRPr="00761A09">
        <w:rPr>
          <w:rFonts w:hAnsi="宋体"/>
          <w:color w:val="FF0000"/>
        </w:rPr>
        <w:t>和</w:t>
      </w:r>
      <w:r w:rsidRPr="00761A09">
        <w:rPr>
          <w:rFonts w:hAnsi="宋体"/>
          <w:color w:val="FF0000"/>
        </w:rPr>
        <w:object w:dxaOrig="279" w:dyaOrig="380" w14:anchorId="0573F892">
          <v:shape id="_x0000_i1056" type="#_x0000_t75" style="width:14.5pt;height:22pt" o:ole="">
            <v:imagedata r:id="rId40" o:title=""/>
          </v:shape>
          <o:OLEObject Type="Embed" ProgID="Equation.DSMT4" ShapeID="_x0000_i1056" DrawAspect="Content" ObjectID="_1592317272" r:id="rId67"/>
        </w:object>
      </w:r>
      <w:r w:rsidRPr="00761A09">
        <w:rPr>
          <w:rFonts w:hAnsi="宋体"/>
          <w:color w:val="FF0000"/>
        </w:rPr>
        <w:t>里前后相连的节点组成的边</w:t>
      </w:r>
      <w:r w:rsidRPr="00761A09">
        <w:rPr>
          <w:rFonts w:hAnsi="宋体"/>
          <w:color w:val="FF0000"/>
        </w:rPr>
        <w:lastRenderedPageBreak/>
        <w:t>集中</w:t>
      </w:r>
      <w:r w:rsidRPr="00A1702F">
        <w:rPr>
          <w:rFonts w:hAnsi="宋体" w:hint="eastAsia"/>
        </w:rPr>
        <w:t>选择属于</w:t>
      </w:r>
      <w:r w:rsidRPr="00A1702F">
        <w:rPr>
          <w:rFonts w:hAnsi="宋体"/>
        </w:rPr>
        <w:object w:dxaOrig="920" w:dyaOrig="400" w14:anchorId="4D139F2D">
          <v:shape id="_x0000_i1057" type="#_x0000_t75" style="width:43.5pt;height:22pt" o:ole="">
            <v:imagedata r:id="rId38" o:title=""/>
          </v:shape>
          <o:OLEObject Type="Embed" ProgID="Equation.DSMT4" ShapeID="_x0000_i1057" DrawAspect="Content" ObjectID="_1592317273" r:id="rId68"/>
        </w:object>
      </w:r>
      <w:r w:rsidRPr="00A1702F">
        <w:rPr>
          <w:rFonts w:hAnsi="宋体" w:hint="eastAsia"/>
        </w:rPr>
        <w:t>而不属于</w:t>
      </w:r>
      <w:r w:rsidRPr="00A1702F">
        <w:rPr>
          <w:rFonts w:hAnsi="宋体"/>
        </w:rPr>
        <w:object w:dxaOrig="279" w:dyaOrig="380" w14:anchorId="04CE6CA6">
          <v:shape id="_x0000_i1058" type="#_x0000_t75" style="width:14.5pt;height:22pt" o:ole="">
            <v:imagedata r:id="rId40" o:title=""/>
          </v:shape>
          <o:OLEObject Type="Embed" ProgID="Equation.DSMT4" ShapeID="_x0000_i1058" DrawAspect="Content" ObjectID="_1592317274" r:id="rId69"/>
        </w:object>
      </w:r>
      <w:r w:rsidRPr="00A1702F">
        <w:rPr>
          <w:rFonts w:hAnsi="宋体"/>
        </w:rPr>
        <w:t>的边</w:t>
      </w:r>
      <w:r w:rsidRPr="00A1702F">
        <w:rPr>
          <w:rFonts w:hAnsi="宋体" w:hint="eastAsia"/>
        </w:rPr>
        <w:t>，</w:t>
      </w:r>
      <w:r w:rsidRPr="00A1702F">
        <w:rPr>
          <w:rFonts w:hAnsi="宋体"/>
        </w:rPr>
        <w:t>再乘以</w:t>
      </w:r>
      <w:r w:rsidRPr="00A1702F">
        <w:rPr>
          <w:rFonts w:hAnsi="宋体"/>
        </w:rPr>
        <w:object w:dxaOrig="360" w:dyaOrig="320" w14:anchorId="7E2AD3F9">
          <v:shape id="_x0000_i1059" type="#_x0000_t75" style="width:21.5pt;height:14.5pt" o:ole="">
            <v:imagedata r:id="rId44" o:title=""/>
          </v:shape>
          <o:OLEObject Type="Embed" ProgID="Equation.DSMT4" ShapeID="_x0000_i1059" DrawAspect="Content" ObjectID="_1592317275" r:id="rId70"/>
        </w:object>
      </w:r>
      <w:r w:rsidRPr="00A1702F">
        <w:rPr>
          <w:rFonts w:hAnsi="宋体"/>
        </w:rPr>
        <w:t>当做边的概率值</w:t>
      </w:r>
      <w:r w:rsidRPr="00761A09">
        <w:rPr>
          <w:rFonts w:hAnsi="宋体" w:hint="eastAsia"/>
          <w:color w:val="FF0000"/>
        </w:rPr>
        <w:t>来</w:t>
      </w:r>
      <w:r w:rsidRPr="00761A09">
        <w:rPr>
          <w:rFonts w:hAnsi="宋体"/>
          <w:color w:val="FF0000"/>
        </w:rPr>
        <w:t>构造出一个启发式速度集</w:t>
      </w:r>
      <w:r w:rsidRPr="00761A09">
        <w:rPr>
          <w:rFonts w:hAnsi="宋体" w:hint="eastAsia"/>
          <w:color w:val="FF0000"/>
        </w:rPr>
        <w:t>，其中</w:t>
      </w:r>
      <w:r w:rsidRPr="00761A09">
        <w:rPr>
          <w:rFonts w:hAnsi="宋体"/>
          <w:i/>
          <w:color w:val="FF0000"/>
        </w:rPr>
        <w:t>c</w:t>
      </w:r>
      <w:r w:rsidRPr="00761A09">
        <w:rPr>
          <w:rFonts w:hAnsi="宋体"/>
          <w:color w:val="FF0000"/>
        </w:rPr>
        <w:t>表示学习因子</w:t>
      </w:r>
      <w:r w:rsidRPr="00761A09">
        <w:rPr>
          <w:rFonts w:hAnsi="宋体" w:hint="eastAsia"/>
          <w:color w:val="FF0000"/>
        </w:rPr>
        <w:t>，</w:t>
      </w:r>
      <w:r w:rsidRPr="00761A09">
        <w:rPr>
          <w:rFonts w:hAnsi="宋体"/>
          <w:color w:val="FF0000"/>
        </w:rPr>
        <w:t>是一个固定值</w:t>
      </w:r>
      <w:r w:rsidRPr="00761A09">
        <w:rPr>
          <w:rFonts w:hAnsi="宋体" w:hint="eastAsia"/>
          <w:color w:val="FF0000"/>
        </w:rPr>
        <w:t>；</w:t>
      </w:r>
      <w:r w:rsidRPr="00761A09">
        <w:rPr>
          <w:color w:val="FF0000"/>
          <w:position w:val="-4"/>
        </w:rPr>
        <w:object w:dxaOrig="260" w:dyaOrig="300" w14:anchorId="4C12F616">
          <v:shape id="_x0000_i1060" type="#_x0000_t75" style="width:14pt;height:14.5pt" o:ole="">
            <v:imagedata r:id="rId46" o:title=""/>
          </v:shape>
          <o:OLEObject Type="Embed" ProgID="Equation.DSMT4" ShapeID="_x0000_i1060" DrawAspect="Content" ObjectID="_1592317276" r:id="rId71"/>
        </w:object>
      </w:r>
      <w:r w:rsidRPr="00761A09">
        <w:rPr>
          <w:color w:val="FF0000"/>
        </w:rPr>
        <w:t>为</w:t>
      </w:r>
      <w:r w:rsidRPr="00761A09">
        <w:rPr>
          <w:rFonts w:hint="eastAsia"/>
          <w:color w:val="FF0000"/>
        </w:rPr>
        <w:t>介于</w:t>
      </w:r>
      <w:r w:rsidRPr="00761A09">
        <w:rPr>
          <w:color w:val="FF0000"/>
        </w:rPr>
        <w:t>(0,1)</w:t>
      </w:r>
      <w:r w:rsidRPr="00761A09">
        <w:rPr>
          <w:color w:val="FF0000"/>
        </w:rPr>
        <w:t>之间的随机数</w:t>
      </w:r>
      <w:r>
        <w:rPr>
          <w:rFonts w:hAnsi="宋体" w:hint="eastAsia"/>
          <w:color w:val="FF0000"/>
        </w:rPr>
        <w:t>；</w:t>
      </w:r>
      <w:r w:rsidRPr="00761A09">
        <w:rPr>
          <w:rFonts w:hAnsi="宋体"/>
          <w:color w:val="FF0000"/>
        </w:rPr>
        <w:t>最后</w:t>
      </w:r>
      <w:r w:rsidRPr="00761A09">
        <w:rPr>
          <w:rFonts w:hAnsi="宋体" w:hint="eastAsia"/>
          <w:color w:val="FF0000"/>
        </w:rPr>
        <w:t>将速度集中边的概率值</w:t>
      </w:r>
      <w:r w:rsidRPr="00761A09">
        <w:rPr>
          <w:rFonts w:hAnsi="宋体"/>
          <w:color w:val="FF0000"/>
        </w:rPr>
        <w:t>乘以一个</w:t>
      </w:r>
      <w:r w:rsidRPr="00761A09">
        <w:rPr>
          <w:rFonts w:hAnsi="宋体" w:hint="eastAsia"/>
          <w:color w:val="FF0000"/>
        </w:rPr>
        <w:t>固定</w:t>
      </w:r>
      <w:r w:rsidRPr="00761A09">
        <w:rPr>
          <w:rFonts w:hAnsi="宋体"/>
          <w:color w:val="FF0000"/>
        </w:rPr>
        <w:t>惯性权重</w:t>
      </w:r>
      <w:r w:rsidRPr="00761A09">
        <w:rPr>
          <w:rFonts w:hAnsi="宋体"/>
          <w:i/>
          <w:color w:val="FF0000"/>
        </w:rPr>
        <w:t>w</w:t>
      </w:r>
      <w:r w:rsidRPr="00761A09">
        <w:rPr>
          <w:rFonts w:hAnsi="宋体" w:hint="eastAsia"/>
          <w:color w:val="FF0000"/>
        </w:rPr>
        <w:t>构成速</w:t>
      </w:r>
      <w:r w:rsidRPr="00761A09">
        <w:rPr>
          <w:rFonts w:hAnsi="宋体"/>
          <w:color w:val="FF0000"/>
        </w:rPr>
        <w:t>度集</w:t>
      </w:r>
      <w:r w:rsidRPr="00761A09">
        <w:rPr>
          <w:rFonts w:hAnsi="宋体"/>
          <w:color w:val="FF0000"/>
        </w:rPr>
        <w:object w:dxaOrig="440" w:dyaOrig="380" w14:anchorId="0E7782EF">
          <v:shape id="_x0000_i1061" type="#_x0000_t75" style="width:22pt;height:22pt" o:ole="">
            <v:imagedata r:id="rId48" o:title=""/>
          </v:shape>
          <o:OLEObject Type="Embed" ProgID="Equation.DSMT4" ShapeID="_x0000_i1061" DrawAspect="Content" ObjectID="_1592317277" r:id="rId72"/>
        </w:object>
      </w:r>
      <w:r w:rsidRPr="00761A09">
        <w:rPr>
          <w:rFonts w:hAnsi="宋体" w:hint="eastAsia"/>
          <w:color w:val="FF0000"/>
        </w:rPr>
        <w:t>，再将其</w:t>
      </w:r>
      <w:r w:rsidRPr="00761A09">
        <w:rPr>
          <w:rFonts w:hAnsi="宋体"/>
          <w:color w:val="FF0000"/>
        </w:rPr>
        <w:t>与刚才的启发式速度集</w:t>
      </w:r>
      <w:r>
        <w:rPr>
          <w:rFonts w:hAnsi="宋体"/>
        </w:rPr>
        <w:t>合并</w:t>
      </w:r>
      <w:r w:rsidRPr="00A1702F">
        <w:rPr>
          <w:rFonts w:hAnsi="宋体" w:hint="eastAsia"/>
        </w:rPr>
        <w:t>，</w:t>
      </w:r>
      <w:r w:rsidRPr="00A1702F">
        <w:rPr>
          <w:rFonts w:hAnsi="宋体"/>
        </w:rPr>
        <w:t>构造出新的速度集</w:t>
      </w:r>
      <w:r w:rsidRPr="00A1702F">
        <w:rPr>
          <w:rFonts w:hAnsi="宋体" w:hint="eastAsia"/>
        </w:rPr>
        <w:t>；</w:t>
      </w:r>
    </w:p>
    <w:p w14:paraId="5D6EF002" w14:textId="77777777" w:rsidR="002A4549" w:rsidRPr="00D010C5" w:rsidRDefault="002A4549" w:rsidP="002A4549">
      <w:pPr>
        <w:ind w:firstLine="480"/>
        <w:textAlignment w:val="center"/>
        <w:rPr>
          <w:rFonts w:hAnsi="宋体"/>
          <w:color w:val="FF0000"/>
        </w:rPr>
      </w:pPr>
      <w:r>
        <w:rPr>
          <w:rFonts w:hAnsi="宋体" w:hint="eastAsia"/>
        </w:rPr>
        <w:t>S2.4</w:t>
      </w:r>
      <w:r>
        <w:rPr>
          <w:rFonts w:hAnsi="宋体" w:hint="eastAsia"/>
        </w:rPr>
        <w:t>：</w:t>
      </w:r>
      <w:r w:rsidRPr="00A1702F">
        <w:rPr>
          <w:rFonts w:hAnsi="宋体"/>
        </w:rPr>
        <w:t>结合</w:t>
      </w:r>
      <w:r w:rsidRPr="00A1702F">
        <w:rPr>
          <w:rFonts w:hAnsi="宋体" w:hint="eastAsia"/>
        </w:rPr>
        <w:t>更新后的</w:t>
      </w:r>
      <w:r w:rsidRPr="00A1702F">
        <w:rPr>
          <w:rFonts w:hAnsi="宋体"/>
        </w:rPr>
        <w:t>速度子集</w:t>
      </w:r>
      <w:r w:rsidRPr="00A1702F">
        <w:rPr>
          <w:rFonts w:hAnsi="宋体" w:hint="eastAsia"/>
        </w:rPr>
        <w:t>更新粒子个体的访问序列：首先构造一个空集</w:t>
      </w:r>
      <w:proofErr w:type="spellStart"/>
      <w:r w:rsidRPr="00D010C5">
        <w:rPr>
          <w:rFonts w:hAnsi="宋体" w:hint="eastAsia"/>
          <w:i/>
        </w:rPr>
        <w:t>New</w:t>
      </w:r>
      <w:r>
        <w:rPr>
          <w:rFonts w:hAnsi="宋体" w:hint="eastAsia"/>
        </w:rPr>
        <w:t>_</w:t>
      </w:r>
      <w:r w:rsidRPr="00D010C5">
        <w:rPr>
          <w:rFonts w:hAnsi="宋体" w:hint="eastAsia"/>
          <w:i/>
        </w:rPr>
        <w:t>P</w:t>
      </w:r>
      <w:r w:rsidRPr="00D010C5">
        <w:rPr>
          <w:rFonts w:hAnsi="宋体" w:hint="eastAsia"/>
          <w:i/>
          <w:vertAlign w:val="subscript"/>
        </w:rPr>
        <w:t>i</w:t>
      </w:r>
      <w:proofErr w:type="spellEnd"/>
      <w:r w:rsidRPr="00A1702F">
        <w:rPr>
          <w:rFonts w:hAnsi="宋体" w:hint="eastAsia"/>
        </w:rPr>
        <w:t>，随机选择一个节点</w:t>
      </w:r>
      <w:r w:rsidRPr="00AD3068">
        <w:rPr>
          <w:rFonts w:hAnsi="宋体" w:hint="eastAsia"/>
          <w:i/>
        </w:rPr>
        <w:t>t</w:t>
      </w:r>
      <w:r w:rsidRPr="00971826">
        <w:rPr>
          <w:rFonts w:hAnsi="宋体" w:hint="eastAsia"/>
          <w:color w:val="FF0000"/>
        </w:rPr>
        <w:t>作为访问起点</w:t>
      </w:r>
      <w:r>
        <w:rPr>
          <w:rFonts w:hAnsi="宋体" w:hint="eastAsia"/>
        </w:rPr>
        <w:t>加入空集，</w:t>
      </w:r>
      <w:r w:rsidRPr="00A1702F">
        <w:rPr>
          <w:rFonts w:hAnsi="宋体" w:hint="eastAsia"/>
        </w:rPr>
        <w:t>剔除掉速度集</w:t>
      </w:r>
      <w:r w:rsidRPr="00A1702F">
        <w:rPr>
          <w:rFonts w:hAnsi="宋体"/>
        </w:rPr>
        <w:object w:dxaOrig="240" w:dyaOrig="360" w14:anchorId="19E6D59B">
          <v:shape id="_x0000_i1062" type="#_x0000_t75" style="width:14.5pt;height:21.5pt" o:ole="">
            <v:imagedata r:id="rId50" o:title=""/>
          </v:shape>
          <o:OLEObject Type="Embed" ProgID="Equation.DSMT4" ShapeID="_x0000_i1062" DrawAspect="Content" ObjectID="_1592317278" r:id="rId73"/>
        </w:object>
      </w:r>
      <w:r w:rsidRPr="00A1702F">
        <w:rPr>
          <w:rFonts w:hAnsi="宋体"/>
        </w:rPr>
        <w:t>中概率</w:t>
      </w:r>
      <w:r>
        <w:rPr>
          <w:rFonts w:hAnsi="宋体" w:hint="eastAsia"/>
        </w:rPr>
        <w:t>较小的边；</w:t>
      </w:r>
      <w:r w:rsidRPr="00A1702F">
        <w:rPr>
          <w:rFonts w:hAnsi="宋体" w:hint="eastAsia"/>
        </w:rPr>
        <w:t>然后从速度集</w:t>
      </w:r>
      <w:r w:rsidRPr="00E46EA9">
        <w:rPr>
          <w:rFonts w:hAnsi="宋体" w:hint="eastAsia"/>
          <w:i/>
          <w:color w:val="FF0000"/>
        </w:rPr>
        <w:t>v</w:t>
      </w:r>
      <w:r w:rsidRPr="00E46EA9">
        <w:rPr>
          <w:rFonts w:hAnsi="宋体" w:hint="eastAsia"/>
          <w:i/>
          <w:color w:val="FF0000"/>
          <w:vertAlign w:val="subscript"/>
        </w:rPr>
        <w:t>i</w:t>
      </w:r>
      <w:r>
        <w:rPr>
          <w:rFonts w:hAnsi="宋体" w:hint="eastAsia"/>
        </w:rPr>
        <w:t>中</w:t>
      </w:r>
      <w:r w:rsidRPr="00A1702F">
        <w:rPr>
          <w:rFonts w:hAnsi="宋体" w:hint="eastAsia"/>
        </w:rPr>
        <w:t>查找与当前节点</w:t>
      </w:r>
      <w:r w:rsidRPr="00971826">
        <w:rPr>
          <w:rFonts w:hAnsi="宋体" w:hint="eastAsia"/>
          <w:i/>
        </w:rPr>
        <w:t>t</w:t>
      </w:r>
      <w:r w:rsidRPr="00A1702F">
        <w:rPr>
          <w:rFonts w:hAnsi="宋体" w:hint="eastAsia"/>
        </w:rPr>
        <w:t>相连的</w:t>
      </w:r>
      <w:r>
        <w:rPr>
          <w:rFonts w:hAnsi="宋体" w:hint="eastAsia"/>
        </w:rPr>
        <w:t>所有</w:t>
      </w:r>
      <w:r w:rsidRPr="00A1702F">
        <w:rPr>
          <w:rFonts w:hAnsi="宋体" w:hint="eastAsia"/>
        </w:rPr>
        <w:t>边中概率值最大的</w:t>
      </w:r>
      <w:r w:rsidRPr="00E46EA9">
        <w:rPr>
          <w:rFonts w:hAnsi="宋体" w:hint="eastAsia"/>
          <w:color w:val="FF0000"/>
        </w:rPr>
        <w:t>边，并将这条边另一个</w:t>
      </w:r>
      <w:r w:rsidRPr="00A1702F">
        <w:rPr>
          <w:rFonts w:hAnsi="宋体" w:hint="eastAsia"/>
        </w:rPr>
        <w:t>节点加入</w:t>
      </w:r>
      <w:proofErr w:type="spellStart"/>
      <w:r w:rsidRPr="00D010C5">
        <w:rPr>
          <w:rFonts w:hAnsi="宋体" w:hint="eastAsia"/>
          <w:i/>
        </w:rPr>
        <w:t>New</w:t>
      </w:r>
      <w:r>
        <w:rPr>
          <w:rFonts w:hAnsi="宋体" w:hint="eastAsia"/>
        </w:rPr>
        <w:t>_</w:t>
      </w:r>
      <w:r w:rsidRPr="00D010C5">
        <w:rPr>
          <w:rFonts w:hAnsi="宋体" w:hint="eastAsia"/>
          <w:i/>
        </w:rPr>
        <w:t>P</w:t>
      </w:r>
      <w:r w:rsidRPr="00D010C5">
        <w:rPr>
          <w:rFonts w:hAnsi="宋体" w:hint="eastAsia"/>
          <w:i/>
          <w:vertAlign w:val="subscript"/>
        </w:rPr>
        <w:t>i</w:t>
      </w:r>
      <w:proofErr w:type="spellEnd"/>
      <w:r>
        <w:rPr>
          <w:rFonts w:hAnsi="宋体"/>
        </w:rPr>
        <w:t>中</w:t>
      </w:r>
      <w:r w:rsidRPr="00A1702F">
        <w:rPr>
          <w:rFonts w:hAnsi="宋体" w:hint="eastAsia"/>
        </w:rPr>
        <w:t>；如果速度集</w:t>
      </w:r>
      <w:r w:rsidRPr="00E46EA9">
        <w:rPr>
          <w:rFonts w:hAnsi="宋体" w:hint="eastAsia"/>
          <w:i/>
          <w:color w:val="FF0000"/>
        </w:rPr>
        <w:t>v</w:t>
      </w:r>
      <w:r w:rsidRPr="00E46EA9">
        <w:rPr>
          <w:rFonts w:hAnsi="宋体" w:hint="eastAsia"/>
          <w:i/>
          <w:color w:val="FF0000"/>
          <w:vertAlign w:val="subscript"/>
        </w:rPr>
        <w:t>i</w:t>
      </w:r>
      <w:r w:rsidRPr="00A1702F">
        <w:rPr>
          <w:rFonts w:hAnsi="宋体" w:hint="eastAsia"/>
        </w:rPr>
        <w:t>不包含与节点</w:t>
      </w:r>
      <w:r w:rsidRPr="00D010C5">
        <w:rPr>
          <w:rFonts w:hAnsi="宋体" w:hint="eastAsia"/>
          <w:i/>
          <w:color w:val="FF0000"/>
        </w:rPr>
        <w:t>t</w:t>
      </w:r>
      <w:r w:rsidRPr="00A1702F">
        <w:rPr>
          <w:rFonts w:hAnsi="宋体" w:hint="eastAsia"/>
        </w:rPr>
        <w:t>相连的边，则查看原路径序列</w:t>
      </w:r>
      <w:r w:rsidRPr="00A1702F">
        <w:rPr>
          <w:rFonts w:hAnsi="宋体"/>
        </w:rPr>
        <w:object w:dxaOrig="240" w:dyaOrig="360" w14:anchorId="479D596D">
          <v:shape id="_x0000_i1063" type="#_x0000_t75" style="width:14.5pt;height:21.5pt" o:ole="">
            <v:imagedata r:id="rId52" o:title=""/>
          </v:shape>
          <o:OLEObject Type="Embed" ProgID="Equation.DSMT4" ShapeID="_x0000_i1063" DrawAspect="Content" ObjectID="_1592317279" r:id="rId74"/>
        </w:object>
      </w:r>
      <w:r w:rsidRPr="00A1702F">
        <w:rPr>
          <w:rFonts w:hAnsi="宋体" w:hint="eastAsia"/>
        </w:rPr>
        <w:t>中与节点</w:t>
      </w:r>
      <w:r w:rsidRPr="00D010C5">
        <w:rPr>
          <w:rFonts w:hAnsi="宋体" w:hint="eastAsia"/>
          <w:i/>
        </w:rPr>
        <w:t>t</w:t>
      </w:r>
      <w:r w:rsidRPr="00A1702F">
        <w:rPr>
          <w:rFonts w:hAnsi="宋体" w:hint="eastAsia"/>
        </w:rPr>
        <w:t>相连的节点是否已全部加入</w:t>
      </w:r>
      <w:proofErr w:type="spellStart"/>
      <w:r w:rsidRPr="00D010C5">
        <w:rPr>
          <w:rFonts w:hAnsi="宋体" w:hint="eastAsia"/>
          <w:i/>
        </w:rPr>
        <w:t>New</w:t>
      </w:r>
      <w:r>
        <w:rPr>
          <w:rFonts w:hAnsi="宋体" w:hint="eastAsia"/>
        </w:rPr>
        <w:t>_</w:t>
      </w:r>
      <w:r w:rsidRPr="00D010C5">
        <w:rPr>
          <w:rFonts w:hAnsi="宋体" w:hint="eastAsia"/>
          <w:i/>
        </w:rPr>
        <w:t>P</w:t>
      </w:r>
      <w:r w:rsidRPr="00D010C5">
        <w:rPr>
          <w:rFonts w:hAnsi="宋体" w:hint="eastAsia"/>
          <w:i/>
          <w:vertAlign w:val="subscript"/>
        </w:rPr>
        <w:t>i</w:t>
      </w:r>
      <w:proofErr w:type="spellEnd"/>
      <w:r w:rsidRPr="00D010C5">
        <w:rPr>
          <w:rFonts w:hAnsi="宋体" w:hint="eastAsia"/>
          <w:color w:val="FF0000"/>
        </w:rPr>
        <w:t>，若还有尚未加入的边节点，则选择与当前节点相连且距离最近的边节点加入</w:t>
      </w:r>
      <w:r w:rsidRPr="00D010C5">
        <w:rPr>
          <w:rFonts w:hAnsi="宋体"/>
          <w:color w:val="FF0000"/>
        </w:rPr>
        <w:t xml:space="preserve"> </w:t>
      </w:r>
      <w:bookmarkStart w:id="91" w:name="OLE_LINK1"/>
      <w:bookmarkStart w:id="92" w:name="OLE_LINK2"/>
      <w:proofErr w:type="spellStart"/>
      <w:r w:rsidRPr="00D010C5">
        <w:rPr>
          <w:rFonts w:hAnsi="宋体" w:hint="eastAsia"/>
          <w:i/>
        </w:rPr>
        <w:t>New</w:t>
      </w:r>
      <w:r>
        <w:rPr>
          <w:rFonts w:hAnsi="宋体" w:hint="eastAsia"/>
        </w:rPr>
        <w:t>_</w:t>
      </w:r>
      <w:r w:rsidRPr="00D010C5">
        <w:rPr>
          <w:rFonts w:hAnsi="宋体" w:hint="eastAsia"/>
          <w:i/>
        </w:rPr>
        <w:t>P</w:t>
      </w:r>
      <w:r w:rsidRPr="00D010C5">
        <w:rPr>
          <w:rFonts w:hAnsi="宋体" w:hint="eastAsia"/>
          <w:i/>
          <w:vertAlign w:val="subscript"/>
        </w:rPr>
        <w:t>i</w:t>
      </w:r>
      <w:proofErr w:type="spellEnd"/>
      <w:r w:rsidRPr="00A1702F">
        <w:rPr>
          <w:rFonts w:hAnsi="宋体"/>
        </w:rPr>
        <w:t xml:space="preserve"> </w:t>
      </w:r>
      <w:bookmarkEnd w:id="91"/>
      <w:bookmarkEnd w:id="92"/>
      <w:r w:rsidRPr="00A1702F">
        <w:rPr>
          <w:rFonts w:hAnsi="宋体" w:hint="eastAsia"/>
        </w:rPr>
        <w:t>；</w:t>
      </w:r>
      <w:r w:rsidRPr="00A1702F">
        <w:rPr>
          <w:rFonts w:hAnsi="宋体"/>
        </w:rPr>
        <w:t>否则从其他种群个体中选择与当前节点距离最近</w:t>
      </w:r>
      <w:r w:rsidRPr="002349CD">
        <w:rPr>
          <w:rFonts w:hAnsi="宋体"/>
          <w:color w:val="FF0000"/>
        </w:rPr>
        <w:t>且</w:t>
      </w:r>
      <w:r w:rsidRPr="002349CD">
        <w:rPr>
          <w:rFonts w:hAnsi="宋体" w:hint="eastAsia"/>
          <w:color w:val="FF0000"/>
        </w:rPr>
        <w:t>未纳入的</w:t>
      </w:r>
      <w:r w:rsidRPr="002349CD">
        <w:rPr>
          <w:rFonts w:hAnsi="宋体"/>
          <w:color w:val="FF0000"/>
        </w:rPr>
        <w:t>节点加</w:t>
      </w:r>
      <w:r w:rsidRPr="00A1702F">
        <w:rPr>
          <w:rFonts w:hAnsi="宋体"/>
        </w:rPr>
        <w:t>入</w:t>
      </w:r>
      <w:proofErr w:type="spellStart"/>
      <w:r w:rsidRPr="00D010C5">
        <w:rPr>
          <w:rFonts w:hAnsi="宋体" w:hint="eastAsia"/>
          <w:i/>
        </w:rPr>
        <w:t>New</w:t>
      </w:r>
      <w:r>
        <w:rPr>
          <w:rFonts w:hAnsi="宋体" w:hint="eastAsia"/>
        </w:rPr>
        <w:t>_</w:t>
      </w:r>
      <w:r w:rsidRPr="00D010C5">
        <w:rPr>
          <w:rFonts w:hAnsi="宋体" w:hint="eastAsia"/>
          <w:i/>
        </w:rPr>
        <w:t>P</w:t>
      </w:r>
      <w:r w:rsidRPr="00D010C5">
        <w:rPr>
          <w:rFonts w:hAnsi="宋体" w:hint="eastAsia"/>
          <w:i/>
          <w:vertAlign w:val="subscript"/>
        </w:rPr>
        <w:t>i</w:t>
      </w:r>
      <w:proofErr w:type="spellEnd"/>
      <w:r w:rsidRPr="00A1702F">
        <w:rPr>
          <w:rFonts w:hAnsi="宋体" w:hint="eastAsia"/>
        </w:rPr>
        <w:t>；最后</w:t>
      </w:r>
      <w:r w:rsidRPr="00D010C5">
        <w:rPr>
          <w:rFonts w:hAnsi="宋体" w:hint="eastAsia"/>
          <w:color w:val="FF0000"/>
        </w:rPr>
        <w:t>为刚加入的节点构造下一个访问点</w:t>
      </w:r>
      <w:r>
        <w:rPr>
          <w:rFonts w:hAnsi="宋体" w:hint="eastAsia"/>
          <w:color w:val="FF0000"/>
        </w:rPr>
        <w:t>；</w:t>
      </w:r>
      <w:r w:rsidRPr="00D010C5">
        <w:rPr>
          <w:rFonts w:hAnsi="宋体" w:hint="eastAsia"/>
          <w:color w:val="FF0000"/>
        </w:rPr>
        <w:t>重复上述过程，直到所有的监测点加入到新的路径序列</w:t>
      </w:r>
      <w:proofErr w:type="spellStart"/>
      <w:r w:rsidRPr="00D010C5">
        <w:rPr>
          <w:rFonts w:hAnsi="宋体" w:hint="eastAsia"/>
          <w:i/>
        </w:rPr>
        <w:t>New</w:t>
      </w:r>
      <w:r>
        <w:rPr>
          <w:rFonts w:hAnsi="宋体" w:hint="eastAsia"/>
        </w:rPr>
        <w:t>_</w:t>
      </w:r>
      <w:r w:rsidRPr="00D010C5">
        <w:rPr>
          <w:rFonts w:hAnsi="宋体" w:hint="eastAsia"/>
          <w:i/>
        </w:rPr>
        <w:t>P</w:t>
      </w:r>
      <w:r w:rsidRPr="00D010C5">
        <w:rPr>
          <w:rFonts w:hAnsi="宋体" w:hint="eastAsia"/>
          <w:i/>
          <w:vertAlign w:val="subscript"/>
        </w:rPr>
        <w:t>i</w:t>
      </w:r>
      <w:proofErr w:type="spellEnd"/>
      <w:r w:rsidRPr="00D010C5">
        <w:rPr>
          <w:rFonts w:hAnsi="宋体"/>
          <w:color w:val="FF0000"/>
        </w:rPr>
        <w:t>为止</w:t>
      </w:r>
      <w:r w:rsidRPr="00D010C5">
        <w:rPr>
          <w:rFonts w:hAnsi="宋体" w:hint="eastAsia"/>
          <w:color w:val="FF0000"/>
        </w:rPr>
        <w:t>；</w:t>
      </w:r>
    </w:p>
    <w:p w14:paraId="03FA6D59" w14:textId="77777777" w:rsidR="002A4549" w:rsidRPr="00A1702F" w:rsidRDefault="002A4549" w:rsidP="002A4549">
      <w:pPr>
        <w:ind w:firstLine="480"/>
        <w:textAlignment w:val="center"/>
        <w:rPr>
          <w:rFonts w:hAnsi="宋体"/>
        </w:rPr>
      </w:pPr>
      <w:r>
        <w:rPr>
          <w:rFonts w:hAnsi="宋体" w:hint="eastAsia"/>
        </w:rPr>
        <w:t>S2.5</w:t>
      </w:r>
      <w:r>
        <w:rPr>
          <w:rFonts w:hAnsi="宋体" w:hint="eastAsia"/>
        </w:rPr>
        <w:t>：</w:t>
      </w:r>
      <w:r w:rsidRPr="00A1702F">
        <w:rPr>
          <w:rFonts w:hAnsi="宋体"/>
        </w:rPr>
        <w:t>重复</w:t>
      </w:r>
      <w:r>
        <w:rPr>
          <w:rFonts w:hAnsi="宋体" w:hint="eastAsia"/>
        </w:rPr>
        <w:t>S2.3</w:t>
      </w:r>
      <w:r w:rsidRPr="00A1702F">
        <w:rPr>
          <w:rFonts w:hAnsi="宋体" w:hint="eastAsia"/>
        </w:rPr>
        <w:t>、</w:t>
      </w:r>
      <w:r>
        <w:rPr>
          <w:rFonts w:hAnsi="宋体" w:hint="eastAsia"/>
        </w:rPr>
        <w:t>S2.4</w:t>
      </w:r>
      <w:r w:rsidRPr="00A1702F">
        <w:rPr>
          <w:rFonts w:hAnsi="宋体" w:hint="eastAsia"/>
        </w:rPr>
        <w:t>两个步骤，直到到达最大迭代次数或连续若干</w:t>
      </w:r>
      <w:r w:rsidRPr="00A1702F">
        <w:rPr>
          <w:rFonts w:hAnsi="宋体"/>
        </w:rPr>
        <w:t>代无法得到更好的解时即停止迭代</w:t>
      </w:r>
      <w:r w:rsidRPr="00A1702F">
        <w:rPr>
          <w:rFonts w:hAnsi="宋体" w:hint="eastAsia"/>
        </w:rPr>
        <w:t>；最后得到一条最优访问序列，完成实现第一重粒子群优化；</w:t>
      </w:r>
    </w:p>
    <w:p w14:paraId="3941A309" w14:textId="77777777" w:rsidR="002A4549" w:rsidRPr="00D42730" w:rsidRDefault="002A4549" w:rsidP="002A4549">
      <w:pPr>
        <w:ind w:firstLine="480"/>
        <w:textAlignment w:val="center"/>
        <w:rPr>
          <w:rFonts w:hAnsi="宋体"/>
        </w:rPr>
      </w:pPr>
      <w:r>
        <w:rPr>
          <w:rFonts w:hAnsi="宋体" w:hint="eastAsia"/>
        </w:rPr>
        <w:t>S3</w:t>
      </w:r>
      <w:r>
        <w:rPr>
          <w:rFonts w:hAnsi="宋体" w:hint="eastAsia"/>
        </w:rPr>
        <w:t>：</w:t>
      </w:r>
      <w:r w:rsidRPr="00D42730">
        <w:rPr>
          <w:rFonts w:hAnsi="宋体"/>
        </w:rPr>
        <w:t>路径点之间的路线优化</w:t>
      </w:r>
      <w:r w:rsidRPr="00D42730">
        <w:rPr>
          <w:rFonts w:hAnsi="宋体" w:hint="eastAsia"/>
        </w:rPr>
        <w:t>：</w:t>
      </w:r>
      <w:r w:rsidRPr="00D42730">
        <w:rPr>
          <w:rFonts w:hAnsi="宋体"/>
        </w:rPr>
        <w:t>对</w:t>
      </w:r>
      <w:r w:rsidRPr="006D0175">
        <w:rPr>
          <w:rFonts w:hAnsi="宋体"/>
          <w:color w:val="FF0000"/>
        </w:rPr>
        <w:t>上一步骤得到的最优访问序列中前后相连的</w:t>
      </w:r>
      <w:r w:rsidRPr="00D42730">
        <w:rPr>
          <w:rFonts w:hAnsi="宋体"/>
        </w:rPr>
        <w:t>路径点之间的距离和路线进行优化</w:t>
      </w:r>
      <w:r>
        <w:rPr>
          <w:rFonts w:hAnsi="宋体" w:hint="eastAsia"/>
        </w:rPr>
        <w:t>，利用优化后的距离值来更新之前的距离矩阵</w:t>
      </w:r>
      <w:proofErr w:type="spellStart"/>
      <w:r w:rsidRPr="006D0175">
        <w:rPr>
          <w:rFonts w:hAnsi="宋体" w:hint="eastAsia"/>
          <w:i/>
          <w:color w:val="FF0000"/>
        </w:rPr>
        <w:t>D</w:t>
      </w:r>
      <w:r w:rsidRPr="006D0175">
        <w:rPr>
          <w:rFonts w:hAnsi="宋体"/>
          <w:i/>
          <w:color w:val="FF0000"/>
        </w:rPr>
        <w:t>istMatrix</w:t>
      </w:r>
      <w:proofErr w:type="spellEnd"/>
      <w:r>
        <w:rPr>
          <w:rFonts w:hAnsi="宋体" w:hint="eastAsia"/>
        </w:rPr>
        <w:t>，并</w:t>
      </w:r>
      <w:r w:rsidRPr="003F74EA">
        <w:rPr>
          <w:rFonts w:hAnsi="宋体" w:hint="eastAsia"/>
          <w:color w:val="FF0000"/>
        </w:rPr>
        <w:t>借此</w:t>
      </w:r>
      <w:r>
        <w:rPr>
          <w:rFonts w:hAnsi="宋体"/>
        </w:rPr>
        <w:t>计算最优访问</w:t>
      </w:r>
      <w:r w:rsidRPr="00D42730">
        <w:rPr>
          <w:rFonts w:hAnsi="宋体"/>
        </w:rPr>
        <w:t>序列的</w:t>
      </w:r>
      <w:r>
        <w:rPr>
          <w:rFonts w:hAnsi="宋体"/>
        </w:rPr>
        <w:t>路线</w:t>
      </w:r>
      <w:r w:rsidRPr="00D42730">
        <w:rPr>
          <w:rFonts w:hAnsi="宋体"/>
        </w:rPr>
        <w:t>总长度</w:t>
      </w:r>
      <w:r w:rsidRPr="00D42730">
        <w:rPr>
          <w:rFonts w:hAnsi="宋体" w:hint="eastAsia"/>
        </w:rPr>
        <w:t>，</w:t>
      </w:r>
      <w:r w:rsidRPr="00D42730">
        <w:rPr>
          <w:rFonts w:hAnsi="宋体"/>
        </w:rPr>
        <w:t>更新并记录最</w:t>
      </w:r>
      <w:r>
        <w:rPr>
          <w:rFonts w:hAnsi="宋体"/>
        </w:rPr>
        <w:t>优访问序列及其总</w:t>
      </w:r>
      <w:r w:rsidRPr="00D42730">
        <w:rPr>
          <w:rFonts w:hAnsi="宋体"/>
        </w:rPr>
        <w:t>路线</w:t>
      </w:r>
      <w:r>
        <w:rPr>
          <w:rFonts w:hAnsi="宋体"/>
        </w:rPr>
        <w:t>长度</w:t>
      </w:r>
      <w:r w:rsidRPr="00D42730">
        <w:rPr>
          <w:rFonts w:hAnsi="宋体" w:hint="eastAsia"/>
        </w:rPr>
        <w:t>；</w:t>
      </w:r>
    </w:p>
    <w:p w14:paraId="2618507C" w14:textId="77777777" w:rsidR="002A4549" w:rsidRPr="00D42730" w:rsidRDefault="002A4549" w:rsidP="002A4549">
      <w:pPr>
        <w:ind w:firstLine="480"/>
        <w:textAlignment w:val="center"/>
        <w:rPr>
          <w:rFonts w:hAnsi="宋体"/>
        </w:rPr>
      </w:pPr>
      <w:r>
        <w:rPr>
          <w:rFonts w:hAnsi="宋体" w:hint="eastAsia"/>
        </w:rPr>
        <w:t>S4</w:t>
      </w:r>
      <w:r>
        <w:rPr>
          <w:rFonts w:hAnsi="宋体" w:hint="eastAsia"/>
        </w:rPr>
        <w:t>：</w:t>
      </w:r>
      <w:r w:rsidRPr="00D42730">
        <w:rPr>
          <w:rFonts w:hAnsi="宋体" w:hint="eastAsia"/>
        </w:rPr>
        <w:t>如果达到结束条件就终止整个算法，否则返回步骤</w:t>
      </w:r>
      <w:r>
        <w:rPr>
          <w:rFonts w:hAnsi="宋体" w:hint="eastAsia"/>
        </w:rPr>
        <w:t>S2</w:t>
      </w:r>
      <w:r>
        <w:rPr>
          <w:rFonts w:hAnsi="宋体" w:hint="eastAsia"/>
        </w:rPr>
        <w:t>；</w:t>
      </w:r>
    </w:p>
    <w:p w14:paraId="0DD47214" w14:textId="77777777" w:rsidR="002A4549" w:rsidRPr="00D42730" w:rsidRDefault="002A4549" w:rsidP="002A4549">
      <w:pPr>
        <w:ind w:firstLine="480"/>
        <w:rPr>
          <w:rFonts w:hAnsi="宋体"/>
        </w:rPr>
      </w:pPr>
      <w:r>
        <w:rPr>
          <w:rFonts w:hAnsi="宋体" w:hint="eastAsia"/>
        </w:rPr>
        <w:t>S5</w:t>
      </w:r>
      <w:r>
        <w:rPr>
          <w:rFonts w:hAnsi="宋体" w:hint="eastAsia"/>
        </w:rPr>
        <w:t>：</w:t>
      </w:r>
      <w:r w:rsidRPr="00D42730">
        <w:rPr>
          <w:rFonts w:hAnsi="宋体"/>
        </w:rPr>
        <w:t>输出</w:t>
      </w:r>
      <w:r>
        <w:rPr>
          <w:rFonts w:hAnsi="宋体"/>
        </w:rPr>
        <w:t>所有</w:t>
      </w:r>
      <w:r w:rsidRPr="00D42730">
        <w:rPr>
          <w:rFonts w:hAnsi="宋体"/>
        </w:rPr>
        <w:t>监测点的最佳访问序列</w:t>
      </w:r>
      <w:r>
        <w:rPr>
          <w:rFonts w:hAnsi="宋体" w:hint="eastAsia"/>
        </w:rPr>
        <w:t>、</w:t>
      </w:r>
      <w:r w:rsidRPr="00D42730">
        <w:rPr>
          <w:rFonts w:hAnsi="宋体" w:hint="eastAsia"/>
        </w:rPr>
        <w:t>访问路线及其长度。</w:t>
      </w:r>
    </w:p>
    <w:p w14:paraId="2B6649C3" w14:textId="6A84E625" w:rsidR="00D42730" w:rsidRPr="00D42730" w:rsidRDefault="00D42730" w:rsidP="00D42730">
      <w:pPr>
        <w:ind w:firstLine="480"/>
        <w:rPr>
          <w:rFonts w:hAnsi="宋体"/>
        </w:rPr>
      </w:pPr>
      <w:r w:rsidRPr="00D42730">
        <w:rPr>
          <w:rFonts w:hAnsi="宋体"/>
        </w:rPr>
        <w:t>提出的方法包括三种机制</w:t>
      </w:r>
      <w:r w:rsidRPr="00D42730">
        <w:rPr>
          <w:rFonts w:hAnsi="宋体" w:hint="eastAsia"/>
        </w:rPr>
        <w:t>：</w:t>
      </w:r>
      <w:r w:rsidRPr="00D42730">
        <w:rPr>
          <w:rFonts w:hAnsi="宋体"/>
        </w:rPr>
        <w:t>距离矩阵的</w:t>
      </w:r>
      <w:r w:rsidRPr="00D42730">
        <w:rPr>
          <w:rFonts w:hAnsi="宋体" w:hint="eastAsia"/>
        </w:rPr>
        <w:t>初始化与</w:t>
      </w:r>
      <w:r w:rsidRPr="00D42730">
        <w:rPr>
          <w:rFonts w:hAnsi="宋体"/>
        </w:rPr>
        <w:t>更新</w:t>
      </w:r>
      <w:r w:rsidRPr="00D42730">
        <w:rPr>
          <w:rFonts w:hAnsi="宋体" w:hint="eastAsia"/>
        </w:rPr>
        <w:t>，</w:t>
      </w:r>
      <w:r w:rsidR="002D2930" w:rsidRPr="00D42730">
        <w:rPr>
          <w:rFonts w:hAnsi="宋体" w:hint="eastAsia"/>
        </w:rPr>
        <w:t>最优</w:t>
      </w:r>
      <w:r w:rsidR="002D2930">
        <w:rPr>
          <w:rFonts w:hAnsi="宋体"/>
        </w:rPr>
        <w:t>访问序列与距离矩阵的共同优化</w:t>
      </w:r>
      <w:r w:rsidRPr="00D42730">
        <w:rPr>
          <w:rFonts w:hAnsi="宋体"/>
        </w:rPr>
        <w:t>和路径点之间的路线优化</w:t>
      </w:r>
      <w:r w:rsidRPr="00D42730">
        <w:rPr>
          <w:rFonts w:hAnsi="宋体" w:hint="eastAsia"/>
        </w:rPr>
        <w:t>。</w:t>
      </w:r>
      <w:r w:rsidRPr="00D42730">
        <w:rPr>
          <w:rFonts w:hAnsi="宋体"/>
        </w:rPr>
        <w:t>在这种环境下的路线规划上</w:t>
      </w:r>
      <w:r w:rsidRPr="00D42730">
        <w:rPr>
          <w:rFonts w:hAnsi="宋体" w:hint="eastAsia"/>
        </w:rPr>
        <w:t>，</w:t>
      </w:r>
      <w:r w:rsidRPr="00D42730">
        <w:rPr>
          <w:rFonts w:hAnsi="宋体"/>
        </w:rPr>
        <w:t>这些机制使得提出的方法能进一步优化最佳访问序列和行驶路线</w:t>
      </w:r>
      <w:r w:rsidRPr="00D42730">
        <w:rPr>
          <w:rFonts w:hAnsi="宋体" w:hint="eastAsia"/>
        </w:rPr>
        <w:t>。</w:t>
      </w:r>
    </w:p>
    <w:p w14:paraId="0E288327" w14:textId="77777777" w:rsidR="00D42730" w:rsidRPr="002349CD" w:rsidRDefault="00D42730" w:rsidP="00D42730">
      <w:pPr>
        <w:ind w:firstLine="480"/>
        <w:rPr>
          <w:rFonts w:hAnsi="宋体"/>
          <w:color w:val="FF0000"/>
        </w:rPr>
      </w:pPr>
      <w:r w:rsidRPr="00885F17">
        <w:rPr>
          <w:rFonts w:hAnsi="宋体" w:hint="eastAsia"/>
        </w:rPr>
        <w:t>机制</w:t>
      </w:r>
      <w:r w:rsidRPr="00885F17">
        <w:rPr>
          <w:rFonts w:hAnsi="宋体" w:hint="eastAsia"/>
        </w:rPr>
        <w:t>1</w:t>
      </w:r>
      <w:r w:rsidRPr="00885F17">
        <w:rPr>
          <w:rFonts w:hAnsi="宋体" w:hint="eastAsia"/>
        </w:rPr>
        <w:t>：</w:t>
      </w:r>
      <w:r w:rsidRPr="00D42730">
        <w:rPr>
          <w:rFonts w:hAnsi="宋体"/>
        </w:rPr>
        <w:t>距离矩阵的</w:t>
      </w:r>
      <w:r w:rsidRPr="00D42730">
        <w:rPr>
          <w:rFonts w:hAnsi="宋体" w:hint="eastAsia"/>
        </w:rPr>
        <w:t>初始化和</w:t>
      </w:r>
      <w:r w:rsidRPr="00D42730">
        <w:rPr>
          <w:rFonts w:hAnsi="宋体"/>
        </w:rPr>
        <w:t>更新</w:t>
      </w:r>
      <w:r w:rsidRPr="00D42730">
        <w:rPr>
          <w:rFonts w:hAnsi="宋体" w:hint="eastAsia"/>
        </w:rPr>
        <w:t>。本发明提出在两点之间最优路径长度</w:t>
      </w:r>
      <w:r w:rsidR="004011B7">
        <w:rPr>
          <w:rFonts w:hAnsi="宋体" w:hint="eastAsia"/>
        </w:rPr>
        <w:t>在</w:t>
      </w:r>
      <w:r w:rsidRPr="00D42730">
        <w:rPr>
          <w:rFonts w:hAnsi="宋体" w:hint="eastAsia"/>
        </w:rPr>
        <w:t>事先不知</w:t>
      </w:r>
      <w:r w:rsidR="00B558E0">
        <w:rPr>
          <w:rFonts w:hAnsi="宋体" w:hint="eastAsia"/>
        </w:rPr>
        <w:t>道的情况下，</w:t>
      </w:r>
      <w:r w:rsidR="00B558E0" w:rsidRPr="002349CD">
        <w:rPr>
          <w:rFonts w:hAnsi="宋体" w:hint="eastAsia"/>
          <w:color w:val="FF0000"/>
        </w:rPr>
        <w:t>以两点之间的欧几里得直线距离作为距离矩阵中的初始值，这样可避免优化并计算任意两点之间的路线所带来的巨大时间开销。</w:t>
      </w:r>
      <w:r w:rsidRPr="002349CD">
        <w:rPr>
          <w:rFonts w:hAnsi="宋体" w:hint="eastAsia"/>
          <w:color w:val="FF0000"/>
        </w:rPr>
        <w:t>在运用集合型粒子群优化</w:t>
      </w:r>
      <w:r w:rsidR="001025A0" w:rsidRPr="002349CD">
        <w:rPr>
          <w:rFonts w:hAnsi="宋体"/>
          <w:color w:val="FF0000"/>
        </w:rPr>
        <w:t>算法构造最优访问路径序列的过程中</w:t>
      </w:r>
      <w:r w:rsidR="001025A0" w:rsidRPr="002349CD">
        <w:rPr>
          <w:rFonts w:hAnsi="宋体" w:hint="eastAsia"/>
          <w:color w:val="FF0000"/>
        </w:rPr>
        <w:t>，</w:t>
      </w:r>
      <w:r w:rsidR="001025A0" w:rsidRPr="002349CD">
        <w:rPr>
          <w:rFonts w:hAnsi="宋体"/>
          <w:color w:val="FF0000"/>
        </w:rPr>
        <w:t>对种群粒子的路线长度计算</w:t>
      </w:r>
      <w:r w:rsidRPr="002349CD">
        <w:rPr>
          <w:rFonts w:hAnsi="宋体"/>
          <w:color w:val="FF0000"/>
        </w:rPr>
        <w:t>需要用到所有监测点之间的距离矩阵</w:t>
      </w:r>
      <w:r w:rsidR="001025A0" w:rsidRPr="002349CD">
        <w:rPr>
          <w:rFonts w:hAnsi="宋体" w:hint="eastAsia"/>
          <w:color w:val="FF0000"/>
        </w:rPr>
        <w:t>。</w:t>
      </w:r>
      <w:r w:rsidRPr="002349CD">
        <w:rPr>
          <w:rFonts w:hAnsi="宋体" w:hint="eastAsia"/>
          <w:color w:val="FF0000"/>
        </w:rPr>
        <w:t>只有不断更新</w:t>
      </w:r>
      <w:r w:rsidR="001025A0" w:rsidRPr="002349CD">
        <w:rPr>
          <w:rFonts w:hAnsi="宋体" w:hint="eastAsia"/>
          <w:color w:val="FF0000"/>
        </w:rPr>
        <w:t>优化更好</w:t>
      </w:r>
      <w:r w:rsidRPr="002349CD">
        <w:rPr>
          <w:rFonts w:hAnsi="宋体" w:hint="eastAsia"/>
          <w:color w:val="FF0000"/>
        </w:rPr>
        <w:t>距离矩阵，才能</w:t>
      </w:r>
      <w:r w:rsidRPr="002349CD">
        <w:rPr>
          <w:rFonts w:hAnsi="宋体"/>
          <w:color w:val="FF0000"/>
        </w:rPr>
        <w:t>构</w:t>
      </w:r>
      <w:r w:rsidRPr="002349CD">
        <w:rPr>
          <w:rFonts w:hAnsi="宋体"/>
          <w:color w:val="FF0000"/>
        </w:rPr>
        <w:lastRenderedPageBreak/>
        <w:t>造出的</w:t>
      </w:r>
      <w:r w:rsidR="006053F7" w:rsidRPr="002349CD">
        <w:rPr>
          <w:rFonts w:hAnsi="宋体"/>
          <w:color w:val="FF0000"/>
        </w:rPr>
        <w:t>路线可靠且长度更短访问路径</w:t>
      </w:r>
      <w:r w:rsidRPr="002349CD">
        <w:rPr>
          <w:rFonts w:hAnsi="宋体" w:hint="eastAsia"/>
          <w:color w:val="FF0000"/>
        </w:rPr>
        <w:t>。</w:t>
      </w:r>
    </w:p>
    <w:p w14:paraId="433C2351" w14:textId="1C4CF5C0" w:rsidR="00D42730" w:rsidRPr="002349CD" w:rsidRDefault="00D42730" w:rsidP="00D42730">
      <w:pPr>
        <w:ind w:firstLine="480"/>
        <w:rPr>
          <w:rFonts w:hAnsi="宋体"/>
          <w:color w:val="FF0000"/>
        </w:rPr>
      </w:pPr>
      <w:r w:rsidRPr="002349CD">
        <w:rPr>
          <w:rFonts w:hAnsi="宋体" w:hint="eastAsia"/>
          <w:color w:val="FF0000"/>
        </w:rPr>
        <w:t>机制</w:t>
      </w:r>
      <w:r w:rsidRPr="002349CD">
        <w:rPr>
          <w:rFonts w:hAnsi="宋体" w:hint="eastAsia"/>
          <w:color w:val="FF0000"/>
        </w:rPr>
        <w:t>2</w:t>
      </w:r>
      <w:r w:rsidRPr="002349CD">
        <w:rPr>
          <w:rFonts w:hAnsi="宋体" w:hint="eastAsia"/>
          <w:color w:val="FF0000"/>
        </w:rPr>
        <w:t>：最优</w:t>
      </w:r>
      <w:r w:rsidR="00E214BD" w:rsidRPr="002349CD">
        <w:rPr>
          <w:rFonts w:hAnsi="宋体"/>
          <w:color w:val="FF0000"/>
        </w:rPr>
        <w:t>访问</w:t>
      </w:r>
      <w:r w:rsidR="004011B7" w:rsidRPr="002349CD">
        <w:rPr>
          <w:rFonts w:hAnsi="宋体"/>
          <w:color w:val="FF0000"/>
        </w:rPr>
        <w:t>序列</w:t>
      </w:r>
      <w:r w:rsidR="00E214BD" w:rsidRPr="002349CD">
        <w:rPr>
          <w:rFonts w:hAnsi="宋体"/>
          <w:color w:val="FF0000"/>
        </w:rPr>
        <w:t>与距离矩阵</w:t>
      </w:r>
      <w:r w:rsidR="002D2930" w:rsidRPr="002349CD">
        <w:rPr>
          <w:rFonts w:hAnsi="宋体"/>
          <w:color w:val="FF0000"/>
        </w:rPr>
        <w:t>的</w:t>
      </w:r>
      <w:del w:id="93" w:author="Amaze" w:date="2018-07-05T13:50:00Z">
        <w:r w:rsidR="002D2930" w:rsidRPr="002349CD" w:rsidDel="002A4549">
          <w:rPr>
            <w:rFonts w:hAnsi="宋体"/>
            <w:color w:val="FF0000"/>
          </w:rPr>
          <w:delText>共同</w:delText>
        </w:r>
      </w:del>
      <w:ins w:id="94" w:author="Amaze" w:date="2018-07-05T13:50:00Z">
        <w:r w:rsidR="002A4549">
          <w:rPr>
            <w:rFonts w:hAnsi="宋体" w:hint="eastAsia"/>
            <w:color w:val="FF0000"/>
          </w:rPr>
          <w:t>交替</w:t>
        </w:r>
      </w:ins>
      <w:r w:rsidR="00E214BD" w:rsidRPr="002349CD">
        <w:rPr>
          <w:rFonts w:hAnsi="宋体"/>
          <w:color w:val="FF0000"/>
        </w:rPr>
        <w:t>优化</w:t>
      </w:r>
      <w:r w:rsidRPr="002349CD">
        <w:rPr>
          <w:rFonts w:hAnsi="宋体" w:hint="eastAsia"/>
          <w:color w:val="FF0000"/>
        </w:rPr>
        <w:t>。基于</w:t>
      </w:r>
      <w:r w:rsidR="004011B7" w:rsidRPr="002349CD">
        <w:rPr>
          <w:rFonts w:hAnsi="宋体" w:hint="eastAsia"/>
          <w:color w:val="FF0000"/>
        </w:rPr>
        <w:t>不同</w:t>
      </w:r>
      <w:r w:rsidRPr="002349CD">
        <w:rPr>
          <w:rFonts w:hAnsi="宋体" w:hint="eastAsia"/>
          <w:color w:val="FF0000"/>
        </w:rPr>
        <w:t>的距离矩阵，构造出的路径序列一般都</w:t>
      </w:r>
      <w:r w:rsidRPr="002349CD">
        <w:rPr>
          <w:rFonts w:hAnsi="宋体"/>
          <w:color w:val="FF0000"/>
        </w:rPr>
        <w:t>不相同</w:t>
      </w:r>
      <w:r w:rsidR="004011B7" w:rsidRPr="002349CD">
        <w:rPr>
          <w:rFonts w:hAnsi="宋体" w:hint="eastAsia"/>
          <w:color w:val="FF0000"/>
        </w:rPr>
        <w:t>。在计算每次构造出来的最优访问</w:t>
      </w:r>
      <w:r w:rsidRPr="002349CD">
        <w:rPr>
          <w:rFonts w:hAnsi="宋体" w:hint="eastAsia"/>
          <w:color w:val="FF0000"/>
        </w:rPr>
        <w:t>序列</w:t>
      </w:r>
      <w:r w:rsidR="004011B7" w:rsidRPr="002349CD">
        <w:rPr>
          <w:rFonts w:hAnsi="宋体" w:hint="eastAsia"/>
          <w:color w:val="FF0000"/>
        </w:rPr>
        <w:t>的路线及总长度时，</w:t>
      </w:r>
      <w:r w:rsidR="00E214BD" w:rsidRPr="002349CD">
        <w:rPr>
          <w:rFonts w:hAnsi="宋体" w:hint="eastAsia"/>
          <w:color w:val="FF0000"/>
        </w:rPr>
        <w:t>只对它需要的访问序列中前后相连的目标点的路线及距离进行</w:t>
      </w:r>
      <w:del w:id="95" w:author="Amaze" w:date="2018-07-05T13:51:00Z">
        <w:r w:rsidR="00E214BD" w:rsidRPr="002349CD" w:rsidDel="00A35A3A">
          <w:rPr>
            <w:rFonts w:hAnsi="宋体" w:hint="eastAsia"/>
            <w:color w:val="FF0000"/>
          </w:rPr>
          <w:delText>有</w:delText>
        </w:r>
      </w:del>
      <w:r w:rsidR="00E214BD" w:rsidRPr="002349CD">
        <w:rPr>
          <w:rFonts w:hAnsi="宋体" w:hint="eastAsia"/>
          <w:color w:val="FF0000"/>
        </w:rPr>
        <w:t>优化，并以此</w:t>
      </w:r>
      <w:r w:rsidRPr="002349CD">
        <w:rPr>
          <w:rFonts w:hAnsi="宋体" w:hint="eastAsia"/>
          <w:color w:val="FF0000"/>
        </w:rPr>
        <w:t>更新</w:t>
      </w:r>
      <w:r w:rsidR="00E214BD" w:rsidRPr="002349CD">
        <w:rPr>
          <w:rFonts w:hAnsi="宋体" w:hint="eastAsia"/>
          <w:color w:val="FF0000"/>
        </w:rPr>
        <w:t>优化</w:t>
      </w:r>
      <w:r w:rsidRPr="002349CD">
        <w:rPr>
          <w:rFonts w:hAnsi="宋体" w:hint="eastAsia"/>
          <w:color w:val="FF0000"/>
        </w:rPr>
        <w:t>距离矩阵</w:t>
      </w:r>
      <w:r w:rsidR="00E214BD" w:rsidRPr="002349CD">
        <w:rPr>
          <w:rFonts w:hAnsi="宋体" w:hint="eastAsia"/>
          <w:color w:val="FF0000"/>
        </w:rPr>
        <w:t>。在得到新的距离矩阵后，往往能够优化出路线可靠且总路线长度更短的访问序列，</w:t>
      </w:r>
      <w:r w:rsidRPr="002349CD">
        <w:rPr>
          <w:rFonts w:hAnsi="宋体"/>
          <w:color w:val="FF0000"/>
        </w:rPr>
        <w:t>然后</w:t>
      </w:r>
      <w:r w:rsidR="00E214BD" w:rsidRPr="002349CD">
        <w:rPr>
          <w:rFonts w:hAnsi="宋体"/>
          <w:color w:val="FF0000"/>
        </w:rPr>
        <w:t>重复上诉过程</w:t>
      </w:r>
      <w:r w:rsidR="00E214BD" w:rsidRPr="002349CD">
        <w:rPr>
          <w:rFonts w:hAnsi="宋体" w:hint="eastAsia"/>
          <w:color w:val="FF0000"/>
        </w:rPr>
        <w:t>，</w:t>
      </w:r>
      <w:r w:rsidR="00E214BD" w:rsidRPr="002349CD">
        <w:rPr>
          <w:rFonts w:hAnsi="宋体"/>
          <w:color w:val="FF0000"/>
        </w:rPr>
        <w:t>反复构造最优访问序列和更新距离矩阵</w:t>
      </w:r>
      <w:r w:rsidR="00E214BD" w:rsidRPr="002349CD">
        <w:rPr>
          <w:rFonts w:hAnsi="宋体" w:hint="eastAsia"/>
          <w:color w:val="FF0000"/>
        </w:rPr>
        <w:t>就能使</w:t>
      </w:r>
      <w:r w:rsidR="00E214BD" w:rsidRPr="002349CD">
        <w:rPr>
          <w:rFonts w:hAnsi="宋体"/>
          <w:color w:val="FF0000"/>
        </w:rPr>
        <w:t>得两者</w:t>
      </w:r>
      <w:r w:rsidRPr="002349CD">
        <w:rPr>
          <w:rFonts w:hAnsi="宋体"/>
          <w:color w:val="FF0000"/>
        </w:rPr>
        <w:t>都朝着更好的方向发展</w:t>
      </w:r>
      <w:r w:rsidRPr="002349CD">
        <w:rPr>
          <w:rFonts w:hAnsi="宋体" w:hint="eastAsia"/>
          <w:color w:val="FF0000"/>
        </w:rPr>
        <w:t>。</w:t>
      </w:r>
    </w:p>
    <w:p w14:paraId="7523C472" w14:textId="77777777" w:rsidR="00D42730" w:rsidRPr="002349CD" w:rsidRDefault="00D42730" w:rsidP="00D42730">
      <w:pPr>
        <w:ind w:firstLine="480"/>
        <w:rPr>
          <w:rFonts w:hAnsi="宋体"/>
          <w:color w:val="FF0000"/>
        </w:rPr>
      </w:pPr>
      <w:r w:rsidRPr="002349CD">
        <w:rPr>
          <w:rFonts w:hAnsi="宋体" w:hint="eastAsia"/>
          <w:color w:val="FF0000"/>
        </w:rPr>
        <w:t>机制</w:t>
      </w:r>
      <w:r w:rsidRPr="002349CD">
        <w:rPr>
          <w:rFonts w:hAnsi="宋体" w:hint="eastAsia"/>
          <w:color w:val="FF0000"/>
        </w:rPr>
        <w:t>3</w:t>
      </w:r>
      <w:r w:rsidRPr="002349CD">
        <w:rPr>
          <w:rFonts w:hAnsi="宋体" w:hint="eastAsia"/>
          <w:color w:val="FF0000"/>
        </w:rPr>
        <w:t>：</w:t>
      </w:r>
      <w:r w:rsidRPr="002349CD">
        <w:rPr>
          <w:rFonts w:hAnsi="宋体"/>
          <w:color w:val="FF0000"/>
        </w:rPr>
        <w:t>路径点之间的路线优化</w:t>
      </w:r>
      <w:r w:rsidRPr="002349CD">
        <w:rPr>
          <w:rFonts w:hAnsi="宋体" w:hint="eastAsia"/>
          <w:color w:val="FF0000"/>
        </w:rPr>
        <w:t>。在三维地形环境下</w:t>
      </w:r>
      <w:r w:rsidR="00E214BD" w:rsidRPr="002349CD">
        <w:rPr>
          <w:rFonts w:hAnsi="宋体" w:hint="eastAsia"/>
          <w:color w:val="FF0000"/>
        </w:rPr>
        <w:t>的任意两个监测点之间的最优路线往往由于地形和障碍的存在，不是</w:t>
      </w:r>
      <w:r w:rsidRPr="002349CD">
        <w:rPr>
          <w:rFonts w:hAnsi="宋体" w:hint="eastAsia"/>
          <w:color w:val="FF0000"/>
        </w:rPr>
        <w:t>直线</w:t>
      </w:r>
      <w:r w:rsidR="00E214BD" w:rsidRPr="002349CD">
        <w:rPr>
          <w:rFonts w:hAnsi="宋体" w:hint="eastAsia"/>
          <w:color w:val="FF0000"/>
        </w:rPr>
        <w:t>相连，它们之间的路线需要躲避地形障碍物干扰。但优化任意</w:t>
      </w:r>
      <w:r w:rsidRPr="002349CD">
        <w:rPr>
          <w:rFonts w:hAnsi="宋体" w:hint="eastAsia"/>
          <w:color w:val="FF0000"/>
        </w:rPr>
        <w:t>监测点之间的路线优化是非常耗时的，因此本发明提出</w:t>
      </w:r>
      <w:r w:rsidR="00E214BD" w:rsidRPr="002349CD">
        <w:rPr>
          <w:rFonts w:hAnsi="宋体"/>
          <w:color w:val="FF0000"/>
        </w:rPr>
        <w:t>只需优化最后构造出的最优访问</w:t>
      </w:r>
      <w:r w:rsidRPr="002349CD">
        <w:rPr>
          <w:rFonts w:hAnsi="宋体"/>
          <w:color w:val="FF0000"/>
        </w:rPr>
        <w:t>序列前后相连的监测点之间的路线</w:t>
      </w:r>
      <w:r w:rsidR="00B558E0" w:rsidRPr="002349CD">
        <w:rPr>
          <w:rFonts w:hAnsi="宋体" w:hint="eastAsia"/>
          <w:color w:val="FF0000"/>
        </w:rPr>
        <w:t>，</w:t>
      </w:r>
      <w:r w:rsidRPr="002349CD">
        <w:rPr>
          <w:rFonts w:hAnsi="宋体"/>
          <w:color w:val="FF0000"/>
        </w:rPr>
        <w:t>并随着</w:t>
      </w:r>
      <w:r w:rsidRPr="002349CD">
        <w:rPr>
          <w:rFonts w:hAnsi="宋体" w:hint="eastAsia"/>
          <w:color w:val="FF0000"/>
        </w:rPr>
        <w:t>最优</w:t>
      </w:r>
      <w:r w:rsidR="00B558E0" w:rsidRPr="002349CD">
        <w:rPr>
          <w:rFonts w:hAnsi="宋体"/>
          <w:color w:val="FF0000"/>
        </w:rPr>
        <w:t>路径序列的反</w:t>
      </w:r>
      <w:r w:rsidRPr="002349CD">
        <w:rPr>
          <w:rFonts w:hAnsi="宋体"/>
          <w:color w:val="FF0000"/>
        </w:rPr>
        <w:t>复构造</w:t>
      </w:r>
      <w:r w:rsidRPr="002349CD">
        <w:rPr>
          <w:rFonts w:hAnsi="宋体" w:hint="eastAsia"/>
          <w:color w:val="FF0000"/>
        </w:rPr>
        <w:t>，</w:t>
      </w:r>
      <w:r w:rsidR="00B558E0" w:rsidRPr="002349CD">
        <w:rPr>
          <w:rFonts w:hAnsi="宋体"/>
          <w:color w:val="FF0000"/>
        </w:rPr>
        <w:t>对相同的目标点之间的路线进行优化更新</w:t>
      </w:r>
      <w:r w:rsidRPr="002349CD">
        <w:rPr>
          <w:rFonts w:hAnsi="宋体" w:hint="eastAsia"/>
          <w:color w:val="FF0000"/>
        </w:rPr>
        <w:t>。</w:t>
      </w:r>
    </w:p>
    <w:p w14:paraId="78344A70" w14:textId="77777777" w:rsidR="00E957BB" w:rsidRPr="00E957BB" w:rsidRDefault="00C8265D" w:rsidP="00E957BB">
      <w:pPr>
        <w:ind w:firstLine="480"/>
      </w:pPr>
      <w:r>
        <w:rPr>
          <w:rFonts w:hAnsi="宋体" w:hint="eastAsia"/>
        </w:rPr>
        <w:t>与现有技术相比，本</w:t>
      </w:r>
      <w:r>
        <w:rPr>
          <w:rFonts w:cs="宋体" w:hint="eastAsia"/>
        </w:rPr>
        <w:t>发明</w:t>
      </w:r>
      <w:r>
        <w:rPr>
          <w:rFonts w:hAnsi="宋体" w:hint="eastAsia"/>
        </w:rPr>
        <w:t>技术方案的有益效果是：</w:t>
      </w:r>
      <w:r w:rsidR="00E957BB" w:rsidRPr="008932B3">
        <w:rPr>
          <w:rFonts w:ascii="宋体" w:hAnsi="宋体" w:hint="eastAsia"/>
        </w:rPr>
        <w:t>本发明</w:t>
      </w:r>
      <w:r w:rsidR="00E957BB" w:rsidRPr="00D42730">
        <w:rPr>
          <w:rFonts w:hint="eastAsia"/>
        </w:rPr>
        <w:t>针对传统方法在路线优化和躲避障碍物干扰方面，无法应对复杂的三维海底环境；而在对多个监测目标的访问顺序优化时，将路线优化与访问序列优化两大步骤割裂开来，造成前期优化时间过于漫长；复杂三维地形以及不规则的障碍物对障碍位置判断造成困难这些问题</w:t>
      </w:r>
      <w:r w:rsidR="00E957BB">
        <w:rPr>
          <w:rFonts w:hint="eastAsia"/>
        </w:rPr>
        <w:t>。</w:t>
      </w:r>
      <w:r w:rsidR="00E957BB" w:rsidRPr="00D42730">
        <w:rPr>
          <w:rFonts w:hint="eastAsia"/>
        </w:rPr>
        <w:t>本发明面向三维地形下水下潜航器应用，提出一种基于粒子群优化技术的在线双重路径规划优化方法，用于在线快速搜索出水下潜航器访问多个监测点的最优访问巡航路线。</w:t>
      </w:r>
    </w:p>
    <w:p w14:paraId="0918A2CD" w14:textId="77777777" w:rsidR="00C8265D" w:rsidRPr="00A93719" w:rsidRDefault="00C8265D">
      <w:pPr>
        <w:ind w:firstLineChars="0" w:firstLine="0"/>
        <w:jc w:val="left"/>
      </w:pPr>
      <w:r>
        <w:rPr>
          <w:rFonts w:hint="eastAsia"/>
          <w:b/>
        </w:rPr>
        <w:t>附图说明</w:t>
      </w:r>
    </w:p>
    <w:p w14:paraId="112A4C8C" w14:textId="77777777" w:rsidR="00F77782" w:rsidRPr="00A93719" w:rsidRDefault="00F77782" w:rsidP="00F77782">
      <w:pPr>
        <w:ind w:firstLineChars="0" w:firstLine="0"/>
        <w:jc w:val="left"/>
      </w:pPr>
      <w:r w:rsidRPr="00A93719">
        <w:rPr>
          <w:rFonts w:hint="eastAsia"/>
        </w:rPr>
        <w:t>图</w:t>
      </w:r>
      <w:r>
        <w:rPr>
          <w:rFonts w:hint="eastAsia"/>
        </w:rPr>
        <w:t>1</w:t>
      </w:r>
      <w:r w:rsidRPr="00A93719">
        <w:rPr>
          <w:rFonts w:hint="eastAsia"/>
        </w:rPr>
        <w:t>为路径优化方法流程图。</w:t>
      </w:r>
    </w:p>
    <w:p w14:paraId="1EC74192" w14:textId="77777777" w:rsidR="00C8265D" w:rsidRPr="00A93719" w:rsidRDefault="00C8265D">
      <w:pPr>
        <w:ind w:firstLineChars="0" w:firstLine="0"/>
        <w:jc w:val="left"/>
      </w:pPr>
      <w:r w:rsidRPr="00A93719">
        <w:rPr>
          <w:rFonts w:hint="eastAsia"/>
        </w:rPr>
        <w:t>图</w:t>
      </w:r>
      <w:r w:rsidR="00F77782">
        <w:rPr>
          <w:rFonts w:hint="eastAsia"/>
        </w:rPr>
        <w:t>2</w:t>
      </w:r>
      <w:r w:rsidRPr="00A93719">
        <w:rPr>
          <w:rFonts w:hint="eastAsia"/>
        </w:rPr>
        <w:t>为</w:t>
      </w:r>
      <w:r w:rsidR="00A93719" w:rsidRPr="00A93719">
        <w:rPr>
          <w:rFonts w:hint="eastAsia"/>
        </w:rPr>
        <w:t>三维地形环境示意图</w:t>
      </w:r>
      <w:r w:rsidRPr="00A93719">
        <w:rPr>
          <w:rFonts w:hint="eastAsia"/>
        </w:rPr>
        <w:t>。</w:t>
      </w:r>
    </w:p>
    <w:p w14:paraId="5D2B460B" w14:textId="77777777" w:rsidR="00C8265D" w:rsidRPr="00A93719" w:rsidRDefault="00C8265D">
      <w:pPr>
        <w:ind w:firstLineChars="0" w:firstLine="0"/>
        <w:jc w:val="left"/>
      </w:pPr>
      <w:r w:rsidRPr="00A93719">
        <w:rPr>
          <w:rFonts w:hint="eastAsia"/>
        </w:rPr>
        <w:t>图</w:t>
      </w:r>
      <w:r w:rsidR="00F77782">
        <w:rPr>
          <w:rFonts w:hint="eastAsia"/>
        </w:rPr>
        <w:t>3</w:t>
      </w:r>
      <w:r w:rsidRPr="00A93719">
        <w:rPr>
          <w:rFonts w:hint="eastAsia"/>
        </w:rPr>
        <w:t>为</w:t>
      </w:r>
      <w:r w:rsidR="00A93719" w:rsidRPr="00A93719">
        <w:rPr>
          <w:rFonts w:hint="eastAsia"/>
        </w:rPr>
        <w:t>多监测点访问路线示意图</w:t>
      </w:r>
      <w:r w:rsidRPr="00A93719">
        <w:rPr>
          <w:rFonts w:hint="eastAsia"/>
        </w:rPr>
        <w:t>。</w:t>
      </w:r>
    </w:p>
    <w:p w14:paraId="602B0330" w14:textId="77777777" w:rsidR="00C8265D" w:rsidRDefault="00C8265D">
      <w:pPr>
        <w:ind w:firstLineChars="0" w:firstLine="0"/>
        <w:jc w:val="left"/>
        <w:rPr>
          <w:b/>
        </w:rPr>
      </w:pPr>
      <w:r>
        <w:rPr>
          <w:rFonts w:hint="eastAsia"/>
          <w:b/>
        </w:rPr>
        <w:t>具体实施方式</w:t>
      </w:r>
    </w:p>
    <w:p w14:paraId="6D26378E" w14:textId="77777777" w:rsidR="008932B3" w:rsidRPr="008932B3" w:rsidRDefault="008932B3" w:rsidP="00141D0B">
      <w:pPr>
        <w:ind w:firstLine="480"/>
      </w:pPr>
      <w:r w:rsidRPr="008932B3">
        <w:rPr>
          <w:rFonts w:hint="eastAsia"/>
        </w:rPr>
        <w:t>以下结合附图对发明的方法作进一步的描述。</w:t>
      </w:r>
    </w:p>
    <w:p w14:paraId="6E2E2ABC" w14:textId="77777777" w:rsidR="008932B3" w:rsidRPr="008932B3" w:rsidRDefault="008932B3" w:rsidP="00141D0B">
      <w:pPr>
        <w:ind w:firstLine="480"/>
      </w:pPr>
      <w:r w:rsidRPr="008932B3">
        <w:t>三维环境下的多监测点访问的目的是构造出一条最佳访问序列</w:t>
      </w:r>
      <w:r w:rsidRPr="008932B3">
        <w:rPr>
          <w:rFonts w:hint="eastAsia"/>
        </w:rPr>
        <w:t>。构造粒子种群并</w:t>
      </w:r>
      <w:r w:rsidRPr="008932B3">
        <w:t>运用</w:t>
      </w:r>
      <w:r w:rsidRPr="008932B3">
        <w:rPr>
          <w:rFonts w:hint="eastAsia"/>
        </w:rPr>
        <w:t>集合型粒子群</w:t>
      </w:r>
      <w:r w:rsidRPr="008932B3">
        <w:t>算法寻找最优序列的过程中</w:t>
      </w:r>
      <w:r w:rsidRPr="008932B3">
        <w:rPr>
          <w:rFonts w:hint="eastAsia"/>
        </w:rPr>
        <w:t>，</w:t>
      </w:r>
      <w:r w:rsidRPr="008932B3">
        <w:t>需要对</w:t>
      </w:r>
      <w:r w:rsidRPr="008932B3">
        <w:rPr>
          <w:rFonts w:hint="eastAsia"/>
        </w:rPr>
        <w:t>粒子的路线长度进行计算。</w:t>
      </w:r>
      <w:r w:rsidRPr="008932B3">
        <w:t>因此在调用此算法求解之前</w:t>
      </w:r>
      <w:r w:rsidRPr="008932B3">
        <w:rPr>
          <w:rFonts w:hint="eastAsia"/>
        </w:rPr>
        <w:t>，</w:t>
      </w:r>
      <w:r w:rsidRPr="008932B3">
        <w:t>需要事先已知一个监测点之间的距离矩阵</w:t>
      </w:r>
      <w:r w:rsidRPr="008932B3">
        <w:rPr>
          <w:rFonts w:hint="eastAsia"/>
        </w:rPr>
        <w:t>，但是对所有监测点任意两点之间的路线进行优化并计算其路线长度非常耗时。可以只计算所有监测点之间的直线距离，从构造一个初始的距离矩阵出发，然后</w:t>
      </w:r>
      <w:r w:rsidRPr="008932B3">
        <w:t>运</w:t>
      </w:r>
      <w:r w:rsidRPr="008932B3">
        <w:lastRenderedPageBreak/>
        <w:t>用</w:t>
      </w:r>
      <w:r w:rsidRPr="008932B3">
        <w:rPr>
          <w:rFonts w:hint="eastAsia"/>
        </w:rPr>
        <w:t>集合型粒子群优化</w:t>
      </w:r>
      <w:r w:rsidRPr="008932B3">
        <w:t>算法寻找最优路径序列</w:t>
      </w:r>
      <w:r w:rsidRPr="008932B3">
        <w:rPr>
          <w:rFonts w:hint="eastAsia"/>
        </w:rPr>
        <w:t>，再调用量子粒子群算法来优化这条最优访问序列包含的路径点之间的路线并更新距离矩阵。最后再重复这两个过程，这样可以使得最优路径序列和距离矩阵都能进一步得到优化。</w:t>
      </w:r>
      <w:r w:rsidR="00F77782">
        <w:rPr>
          <w:rFonts w:hint="eastAsia"/>
        </w:rPr>
        <w:t>图</w:t>
      </w:r>
      <w:r w:rsidR="00F77782">
        <w:rPr>
          <w:rFonts w:hint="eastAsia"/>
        </w:rPr>
        <w:t>1</w:t>
      </w:r>
      <w:r w:rsidR="00F77782">
        <w:rPr>
          <w:rFonts w:hint="eastAsia"/>
        </w:rPr>
        <w:t>为本发明的</w:t>
      </w:r>
      <w:r w:rsidR="00F77782" w:rsidRPr="00A93719">
        <w:rPr>
          <w:rFonts w:hint="eastAsia"/>
        </w:rPr>
        <w:t>路径优化方法流程图</w:t>
      </w:r>
      <w:r w:rsidR="00F77782">
        <w:rPr>
          <w:rFonts w:hint="eastAsia"/>
        </w:rPr>
        <w:t>。</w:t>
      </w:r>
    </w:p>
    <w:p w14:paraId="7C2A5AB7" w14:textId="4E7E6B78" w:rsidR="008932B3" w:rsidRPr="00A35A3A" w:rsidRDefault="008932B3" w:rsidP="00141D0B">
      <w:pPr>
        <w:ind w:firstLine="480"/>
        <w:rPr>
          <w:rPrChange w:id="96" w:author="Amaze" w:date="2018-07-05T13:52:00Z">
            <w:rPr>
              <w:rFonts w:ascii="宋体" w:hAnsi="宋体"/>
            </w:rPr>
          </w:rPrChange>
        </w:rPr>
      </w:pPr>
      <w:r w:rsidRPr="008932B3">
        <w:rPr>
          <w:rFonts w:hint="eastAsia"/>
        </w:rPr>
        <w:t>如图</w:t>
      </w:r>
      <w:r w:rsidR="00F77782">
        <w:rPr>
          <w:rFonts w:hint="eastAsia"/>
        </w:rPr>
        <w:t>2</w:t>
      </w:r>
      <w:r w:rsidRPr="008932B3">
        <w:rPr>
          <w:rFonts w:hint="eastAsia"/>
        </w:rPr>
        <w:t>所示，读入地形数据构造三维地形环境。</w:t>
      </w:r>
      <w:r w:rsidRPr="00A35A3A">
        <w:rPr>
          <w:rFonts w:hint="eastAsia"/>
        </w:rPr>
        <w:t>对于</w:t>
      </w:r>
      <w:r w:rsidRPr="00A35A3A">
        <w:t>含有</w:t>
      </w:r>
      <w:r w:rsidRPr="00A35A3A">
        <w:rPr>
          <w:i/>
          <w:rPrChange w:id="97" w:author="Amaze" w:date="2018-07-05T13:52:00Z">
            <w:rPr>
              <w:rFonts w:ascii="宋体" w:hAnsi="宋体"/>
              <w:i/>
            </w:rPr>
          </w:rPrChange>
        </w:rPr>
        <w:t>n</w:t>
      </w:r>
      <w:r w:rsidRPr="00A35A3A">
        <w:t>个监测点的访问优化问题</w:t>
      </w:r>
      <w:r w:rsidRPr="00A35A3A">
        <w:rPr>
          <w:rFonts w:hint="eastAsia"/>
        </w:rPr>
        <w:t>，</w:t>
      </w:r>
      <w:r w:rsidRPr="00A35A3A">
        <w:t>首先</w:t>
      </w:r>
      <w:r w:rsidRPr="00A35A3A">
        <w:rPr>
          <w:rFonts w:hint="eastAsia"/>
        </w:rPr>
        <w:t>不考虑地形障碍物的干扰，</w:t>
      </w:r>
      <w:r w:rsidRPr="00A35A3A">
        <w:t>计算出所有监测点之间的直线距离</w:t>
      </w:r>
      <w:r w:rsidRPr="00A35A3A">
        <w:rPr>
          <w:rFonts w:hint="eastAsia"/>
        </w:rPr>
        <w:t>，</w:t>
      </w:r>
      <w:r w:rsidRPr="00A35A3A">
        <w:t>构造出一个初始距离矩阵</w:t>
      </w:r>
      <w:r w:rsidRPr="00A35A3A">
        <w:rPr>
          <w:rFonts w:hint="eastAsia"/>
        </w:rPr>
        <w:t>。随后随机初始化数目为</w:t>
      </w:r>
      <w:r w:rsidRPr="00A35A3A">
        <w:rPr>
          <w:i/>
          <w:rPrChange w:id="98" w:author="Amaze" w:date="2018-07-05T13:52:00Z">
            <w:rPr>
              <w:rFonts w:ascii="宋体" w:hAnsi="宋体"/>
              <w:i/>
            </w:rPr>
          </w:rPrChange>
        </w:rPr>
        <w:t>m</w:t>
      </w:r>
      <w:r w:rsidRPr="00A35A3A">
        <w:rPr>
          <w:rFonts w:hint="eastAsia"/>
          <w:rPrChange w:id="99" w:author="Amaze" w:date="2018-07-05T13:52:00Z">
            <w:rPr>
              <w:rFonts w:ascii="宋体" w:hAnsi="宋体" w:hint="eastAsia"/>
            </w:rPr>
          </w:rPrChange>
        </w:rPr>
        <w:t>的粒子种群，每个种群个体代表一条访问序列</w:t>
      </w:r>
      <w:ins w:id="100" w:author="Amaze" w:date="2018-07-05T13:53:00Z">
        <w:r w:rsidR="00A35A3A">
          <w:rPr>
            <w:rFonts w:hAnsi="宋体" w:hint="eastAsia"/>
          </w:rPr>
          <w:t>&lt;</w:t>
        </w:r>
      </w:ins>
      <w:ins w:id="101" w:author="Amaze" w:date="2018-07-05T13:53:00Z">
        <w:r w:rsidR="00A35A3A" w:rsidRPr="00A1702F">
          <w:rPr>
            <w:rFonts w:hAnsi="宋体"/>
          </w:rPr>
          <w:object w:dxaOrig="320" w:dyaOrig="420" w14:anchorId="173D8C95">
            <v:shape id="_x0000_i1064" type="#_x0000_t75" style="width:13.5pt;height:22pt" o:ole="">
              <v:imagedata r:id="rId19" o:title=""/>
            </v:shape>
            <o:OLEObject Type="Embed" ProgID="Equation.DSMT4" ShapeID="_x0000_i1064" DrawAspect="Content" ObjectID="_1592317280" r:id="rId75"/>
          </w:object>
        </w:r>
      </w:ins>
      <w:ins w:id="102" w:author="Amaze" w:date="2018-07-05T13:53:00Z">
        <w:r w:rsidR="00A35A3A" w:rsidRPr="00A1702F">
          <w:rPr>
            <w:rFonts w:hAnsi="宋体" w:hint="eastAsia"/>
          </w:rPr>
          <w:t>，</w:t>
        </w:r>
      </w:ins>
      <w:ins w:id="103" w:author="Amaze" w:date="2018-07-05T13:53:00Z">
        <w:r w:rsidR="00A35A3A" w:rsidRPr="00A1702F">
          <w:rPr>
            <w:rFonts w:hAnsi="宋体"/>
          </w:rPr>
          <w:object w:dxaOrig="340" w:dyaOrig="420" w14:anchorId="2F46E687">
            <v:shape id="_x0000_i1065" type="#_x0000_t75" style="width:15pt;height:22pt" o:ole="">
              <v:imagedata r:id="rId21" o:title=""/>
            </v:shape>
            <o:OLEObject Type="Embed" ProgID="Equation.DSMT4" ShapeID="_x0000_i1065" DrawAspect="Content" ObjectID="_1592317281" r:id="rId76"/>
          </w:object>
        </w:r>
      </w:ins>
      <w:ins w:id="104" w:author="Amaze" w:date="2018-07-05T13:53:00Z">
        <w:r w:rsidR="00A35A3A" w:rsidRPr="00A1702F">
          <w:rPr>
            <w:rFonts w:hAnsi="宋体" w:hint="eastAsia"/>
          </w:rPr>
          <w:t>，</w:t>
        </w:r>
        <w:r w:rsidR="00A35A3A" w:rsidRPr="00A1702F">
          <w:rPr>
            <w:rFonts w:hAnsi="宋体"/>
          </w:rPr>
          <w:t>…</w:t>
        </w:r>
        <w:r w:rsidR="00A35A3A" w:rsidRPr="00A1702F">
          <w:rPr>
            <w:rFonts w:hAnsi="宋体" w:hint="eastAsia"/>
          </w:rPr>
          <w:t xml:space="preserve">, </w:t>
        </w:r>
      </w:ins>
      <w:ins w:id="105" w:author="Amaze" w:date="2018-07-05T13:53:00Z">
        <w:r w:rsidR="00A35A3A" w:rsidRPr="00A1702F">
          <w:rPr>
            <w:rFonts w:hAnsi="宋体"/>
          </w:rPr>
          <w:object w:dxaOrig="360" w:dyaOrig="420" w14:anchorId="4E069DF0">
            <v:shape id="_x0000_i1066" type="#_x0000_t75" style="width:15.5pt;height:22pt" o:ole="">
              <v:imagedata r:id="rId25" o:title=""/>
            </v:shape>
            <o:OLEObject Type="Embed" ProgID="Equation.DSMT4" ShapeID="_x0000_i1066" DrawAspect="Content" ObjectID="_1592317282" r:id="rId77"/>
          </w:object>
        </w:r>
      </w:ins>
      <w:ins w:id="106" w:author="Amaze" w:date="2018-07-05T13:53:00Z">
        <w:r w:rsidR="00A35A3A">
          <w:rPr>
            <w:rFonts w:hAnsi="宋体" w:hint="eastAsia"/>
          </w:rPr>
          <w:t>&gt;</w:t>
        </w:r>
        <w:r w:rsidR="00A35A3A">
          <w:rPr>
            <w:rFonts w:hAnsi="宋体" w:hint="eastAsia"/>
          </w:rPr>
          <w:t>，</w:t>
        </w:r>
        <w:proofErr w:type="spellStart"/>
        <w:r w:rsidR="00A35A3A" w:rsidRPr="00767AAA">
          <w:rPr>
            <w:rFonts w:hAnsi="宋体"/>
            <w:i/>
          </w:rPr>
          <w:t>i</w:t>
        </w:r>
        <w:proofErr w:type="spellEnd"/>
        <w:r w:rsidR="00A35A3A" w:rsidRPr="006F28F7">
          <w:rPr>
            <w:rFonts w:hAnsi="宋体"/>
          </w:rPr>
          <w:t>=1,</w:t>
        </w:r>
        <w:r w:rsidR="00A35A3A">
          <w:rPr>
            <w:rFonts w:hAnsi="宋体" w:hint="eastAsia"/>
          </w:rPr>
          <w:t>2,</w:t>
        </w:r>
        <w:r w:rsidR="00A35A3A" w:rsidRPr="006F28F7">
          <w:rPr>
            <w:rFonts w:hAnsi="宋体"/>
          </w:rPr>
          <w:t>…</w:t>
        </w:r>
        <w:r w:rsidR="00A35A3A" w:rsidRPr="006F28F7">
          <w:rPr>
            <w:rFonts w:hAnsi="宋体"/>
          </w:rPr>
          <w:t>,</w:t>
        </w:r>
        <w:r w:rsidR="00A35A3A" w:rsidRPr="00767AAA">
          <w:rPr>
            <w:rFonts w:hAnsi="宋体"/>
            <w:i/>
          </w:rPr>
          <w:t>m</w:t>
        </w:r>
        <w:r w:rsidR="00A35A3A" w:rsidRPr="00A35A3A" w:rsidDel="00A35A3A">
          <w:t xml:space="preserve"> </w:t>
        </w:r>
      </w:ins>
      <w:del w:id="107" w:author="Amaze" w:date="2018-07-05T13:53:00Z">
        <w:r w:rsidR="00885F17" w:rsidRPr="00A35A3A" w:rsidDel="00A35A3A">
          <w:rPr>
            <w:position w:val="-12"/>
          </w:rPr>
          <w:object w:dxaOrig="3280" w:dyaOrig="380" w14:anchorId="566CC2CD">
            <v:shape id="_x0000_i1067" type="#_x0000_t75" style="width:163.5pt;height:19.5pt" o:ole="">
              <v:imagedata r:id="rId78" o:title=""/>
            </v:shape>
            <o:OLEObject Type="Embed" ProgID="Equation.DSMT4" ShapeID="_x0000_i1067" DrawAspect="Content" ObjectID="_1592317283" r:id="rId79"/>
          </w:object>
        </w:r>
      </w:del>
      <w:r w:rsidRPr="00A35A3A">
        <w:rPr>
          <w:rFonts w:hint="eastAsia"/>
          <w:rPrChange w:id="108" w:author="Amaze" w:date="2018-07-05T13:52:00Z">
            <w:rPr>
              <w:rFonts w:ascii="宋体" w:hAnsi="宋体" w:hint="eastAsia"/>
            </w:rPr>
          </w:rPrChange>
        </w:rPr>
        <w:t>。刚开始粒子代表的路线都非常差，若要得到更好的解，粒子要结合他们各自的“</w:t>
      </w:r>
      <w:r w:rsidRPr="00A35A3A">
        <w:rPr>
          <w:rPrChange w:id="109" w:author="Amaze" w:date="2018-07-05T13:52:00Z">
            <w:rPr>
              <w:rFonts w:ascii="宋体" w:hAnsi="宋体"/>
            </w:rPr>
          </w:rPrChange>
        </w:rPr>
        <w:t>速度</w:t>
      </w:r>
      <w:r w:rsidRPr="00A35A3A">
        <w:rPr>
          <w:rFonts w:hint="eastAsia"/>
          <w:rPrChange w:id="110" w:author="Amaze" w:date="2018-07-05T13:52:00Z">
            <w:rPr>
              <w:rFonts w:ascii="宋体" w:hAnsi="宋体" w:hint="eastAsia"/>
            </w:rPr>
          </w:rPrChange>
        </w:rPr>
        <w:t>”</w:t>
      </w:r>
      <w:r w:rsidRPr="00A35A3A">
        <w:rPr>
          <w:rPrChange w:id="111" w:author="Amaze" w:date="2018-07-05T13:52:00Z">
            <w:rPr>
              <w:rFonts w:ascii="宋体" w:hAnsi="宋体"/>
            </w:rPr>
          </w:rPrChange>
        </w:rPr>
        <w:t>来更新，粒子的速度是由一些附带概率的边组成的集合，粒子速度的定义如下</w:t>
      </w:r>
    </w:p>
    <w:p w14:paraId="7FE71863" w14:textId="236D7304" w:rsidR="008932B3" w:rsidRPr="00A35A3A" w:rsidRDefault="008932B3" w:rsidP="00141D0B">
      <w:pPr>
        <w:ind w:firstLine="480"/>
        <w:rPr>
          <w:rPrChange w:id="112" w:author="Amaze" w:date="2018-07-05T13:52:00Z">
            <w:rPr>
              <w:rFonts w:ascii="宋体" w:hAnsi="宋体"/>
            </w:rPr>
          </w:rPrChange>
        </w:rPr>
      </w:pPr>
      <w:r w:rsidRPr="00A35A3A">
        <w:rPr>
          <w:rPrChange w:id="113" w:author="Amaze" w:date="2018-07-05T13:52:00Z">
            <w:rPr>
              <w:rFonts w:ascii="宋体" w:hAnsi="宋体"/>
            </w:rPr>
          </w:rPrChange>
        </w:rPr>
        <w:t xml:space="preserve">                </w:t>
      </w:r>
      <w:r w:rsidR="00DA2B69" w:rsidRPr="00A35A3A">
        <w:rPr>
          <w:position w:val="-12"/>
        </w:rPr>
        <w:object w:dxaOrig="2180" w:dyaOrig="380" w14:anchorId="28D97D50">
          <v:shape id="_x0000_i1068" type="#_x0000_t75" style="width:122pt;height:21pt" o:ole="">
            <v:imagedata r:id="rId80" o:title=""/>
          </v:shape>
          <o:OLEObject Type="Embed" ProgID="Equation.DSMT4" ShapeID="_x0000_i1068" DrawAspect="Content" ObjectID="_1592317284" r:id="rId81"/>
        </w:object>
      </w:r>
      <w:r w:rsidRPr="00A35A3A">
        <w:t>(</w:t>
      </w:r>
      <w:r w:rsidRPr="00DA2B69">
        <w:rPr>
          <w:i/>
          <w:rPrChange w:id="114" w:author="Amaze" w:date="2018-07-05T13:54:00Z">
            <w:rPr/>
          </w:rPrChange>
        </w:rPr>
        <w:t>j</w:t>
      </w:r>
      <w:r w:rsidRPr="00A35A3A">
        <w:t>=</w:t>
      </w:r>
      <w:del w:id="115" w:author="Amaze" w:date="2018-07-05T13:54:00Z">
        <w:r w:rsidRPr="00A35A3A" w:rsidDel="00DA2B69">
          <w:delText>0</w:delText>
        </w:r>
      </w:del>
      <w:del w:id="116" w:author="Amaze" w:date="2018-07-05T13:53:00Z">
        <w:r w:rsidRPr="00A35A3A" w:rsidDel="00DA2B69">
          <w:delText>,</w:delText>
        </w:r>
      </w:del>
      <w:r w:rsidRPr="00A35A3A">
        <w:t>1,</w:t>
      </w:r>
      <w:ins w:id="117" w:author="Amaze" w:date="2018-07-05T13:54:00Z">
        <w:r w:rsidR="00DA2B69">
          <w:rPr>
            <w:rFonts w:hint="eastAsia"/>
          </w:rPr>
          <w:t>2,</w:t>
        </w:r>
      </w:ins>
      <w:r w:rsidRPr="00A35A3A">
        <w:rPr>
          <w:rFonts w:hint="eastAsia"/>
        </w:rPr>
        <w:t>…</w:t>
      </w:r>
      <w:r w:rsidRPr="00A35A3A">
        <w:t>,</w:t>
      </w:r>
      <w:r w:rsidRPr="00DA2B69">
        <w:rPr>
          <w:i/>
          <w:rPrChange w:id="118" w:author="Amaze" w:date="2018-07-05T13:54:00Z">
            <w:rPr/>
          </w:rPrChange>
        </w:rPr>
        <w:t>n</w:t>
      </w:r>
      <w:del w:id="119" w:author="Amaze" w:date="2018-07-05T13:54:00Z">
        <w:r w:rsidRPr="00A35A3A" w:rsidDel="00DA2B69">
          <w:delText>-1</w:delText>
        </w:r>
      </w:del>
      <w:r w:rsidRPr="00A35A3A">
        <w:t>)</w:t>
      </w:r>
    </w:p>
    <w:p w14:paraId="5F9F7C2F" w14:textId="1C7DDEDA" w:rsidR="008932B3" w:rsidRPr="00A35A3A" w:rsidRDefault="008932B3" w:rsidP="00141D0B">
      <w:pPr>
        <w:ind w:firstLine="480"/>
        <w:jc w:val="left"/>
        <w:rPr>
          <w:rPrChange w:id="120" w:author="Amaze" w:date="2018-07-05T13:52:00Z">
            <w:rPr>
              <w:rFonts w:ascii="宋体" w:hAnsi="宋体"/>
            </w:rPr>
          </w:rPrChange>
        </w:rPr>
      </w:pPr>
      <w:r w:rsidRPr="00A35A3A">
        <w:rPr>
          <w:rFonts w:hint="eastAsia"/>
          <w:rPrChange w:id="121" w:author="Amaze" w:date="2018-07-05T13:52:00Z">
            <w:rPr>
              <w:rFonts w:ascii="宋体" w:hAnsi="宋体" w:hint="eastAsia"/>
            </w:rPr>
          </w:rPrChange>
        </w:rPr>
        <w:t>其中</w:t>
      </w:r>
      <w:r w:rsidRPr="00AD2E1F">
        <w:rPr>
          <w:i/>
          <w:rPrChange w:id="122" w:author="Amaze" w:date="2018-07-05T13:54:00Z">
            <w:rPr/>
          </w:rPrChange>
        </w:rPr>
        <w:t>e</w:t>
      </w:r>
      <w:r w:rsidRPr="00A35A3A">
        <w:rPr>
          <w:rFonts w:hint="eastAsia"/>
          <w:rPrChange w:id="123" w:author="Amaze" w:date="2018-07-05T13:52:00Z">
            <w:rPr>
              <w:rFonts w:ascii="宋体" w:hAnsi="宋体" w:hint="eastAsia"/>
            </w:rPr>
          </w:rPrChange>
        </w:rPr>
        <w:t>为两个监测点组成的边，</w:t>
      </w:r>
      <w:del w:id="124" w:author="Amaze" w:date="2018-07-05T13:54:00Z">
        <w:r w:rsidRPr="00AC59BD" w:rsidDel="00AD2E1F">
          <w:rPr>
            <w:i/>
            <w:position w:val="-4"/>
          </w:rPr>
          <w:object w:dxaOrig="300" w:dyaOrig="300" w14:anchorId="3AA935DD">
            <v:shape id="_x0000_i1069" type="#_x0000_t75" style="width:18pt;height:18pt" o:ole="">
              <v:imagedata r:id="rId82" o:title=""/>
            </v:shape>
            <o:OLEObject Type="Embed" ProgID="Equation.DSMT4" ShapeID="_x0000_i1069" DrawAspect="Content" ObjectID="_1592317285" r:id="rId83"/>
          </w:object>
        </w:r>
      </w:del>
      <w:proofErr w:type="spellStart"/>
      <w:ins w:id="125" w:author="Amaze" w:date="2018-07-05T13:54:00Z">
        <w:r w:rsidR="00AD2E1F" w:rsidRPr="00AD2E1F">
          <w:rPr>
            <w:i/>
            <w:rPrChange w:id="126" w:author="Amaze" w:date="2018-07-05T13:54:00Z">
              <w:rPr/>
            </w:rPrChange>
          </w:rPr>
          <w:t>E</w:t>
        </w:r>
        <w:r w:rsidR="00AD2E1F" w:rsidRPr="00AD2E1F">
          <w:rPr>
            <w:i/>
            <w:vertAlign w:val="superscript"/>
            <w:rPrChange w:id="127" w:author="Amaze" w:date="2018-07-05T13:54:00Z">
              <w:rPr/>
            </w:rPrChange>
          </w:rPr>
          <w:t>j</w:t>
        </w:r>
      </w:ins>
      <w:proofErr w:type="spellEnd"/>
      <w:r w:rsidRPr="00A35A3A">
        <w:rPr>
          <w:rFonts w:hint="eastAsia"/>
          <w:rPrChange w:id="128" w:author="Amaze" w:date="2018-07-05T13:52:00Z">
            <w:rPr>
              <w:rFonts w:ascii="宋体" w:hAnsi="宋体" w:hint="eastAsia"/>
            </w:rPr>
          </w:rPrChange>
        </w:rPr>
        <w:t>表示与</w:t>
      </w:r>
      <w:r w:rsidR="002D2930" w:rsidRPr="00A35A3A">
        <w:rPr>
          <w:rFonts w:hint="eastAsia"/>
          <w:rPrChange w:id="129" w:author="Amaze" w:date="2018-07-05T13:52:00Z">
            <w:rPr>
              <w:rFonts w:ascii="宋体" w:hAnsi="宋体" w:hint="eastAsia"/>
            </w:rPr>
          </w:rPrChange>
        </w:rPr>
        <w:t>可以</w:t>
      </w:r>
      <w:r w:rsidRPr="00A35A3A">
        <w:rPr>
          <w:rFonts w:hint="eastAsia"/>
          <w:rPrChange w:id="130" w:author="Amaze" w:date="2018-07-05T13:52:00Z">
            <w:rPr>
              <w:rFonts w:ascii="宋体" w:hAnsi="宋体" w:hint="eastAsia"/>
            </w:rPr>
          </w:rPrChange>
        </w:rPr>
        <w:t>结点</w:t>
      </w:r>
      <w:r w:rsidRPr="00A35A3A">
        <w:rPr>
          <w:i/>
          <w:rPrChange w:id="131" w:author="Amaze" w:date="2018-07-05T13:52:00Z">
            <w:rPr>
              <w:rFonts w:ascii="宋体" w:hAnsi="宋体"/>
              <w:i/>
            </w:rPr>
          </w:rPrChange>
        </w:rPr>
        <w:t>j</w:t>
      </w:r>
      <w:r w:rsidR="002D2930" w:rsidRPr="00A35A3A">
        <w:rPr>
          <w:rFonts w:hint="eastAsia"/>
          <w:rPrChange w:id="132" w:author="Amaze" w:date="2018-07-05T13:52:00Z">
            <w:rPr>
              <w:rFonts w:ascii="宋体" w:hAnsi="宋体" w:hint="eastAsia"/>
            </w:rPr>
          </w:rPrChange>
        </w:rPr>
        <w:t>相连的其他节点组成的边</w:t>
      </w:r>
      <w:r w:rsidRPr="00A35A3A">
        <w:rPr>
          <w:rFonts w:hint="eastAsia"/>
          <w:rPrChange w:id="133" w:author="Amaze" w:date="2018-07-05T13:52:00Z">
            <w:rPr>
              <w:rFonts w:ascii="宋体" w:hAnsi="宋体" w:hint="eastAsia"/>
            </w:rPr>
          </w:rPrChange>
        </w:rPr>
        <w:t>的集合，相同的两个监测点组成的边具有一致性，即</w:t>
      </w:r>
      <w:r w:rsidRPr="00A35A3A">
        <w:rPr>
          <w:position w:val="-10"/>
        </w:rPr>
        <w:object w:dxaOrig="499" w:dyaOrig="320" w14:anchorId="088423EC">
          <v:shape id="_x0000_i1070" type="#_x0000_t75" style="width:27.5pt;height:18pt" o:ole="">
            <v:imagedata r:id="rId84" o:title=""/>
          </v:shape>
          <o:OLEObject Type="Embed" ProgID="Equation.DSMT4" ShapeID="_x0000_i1070" DrawAspect="Content" ObjectID="_1592317286" r:id="rId85"/>
        </w:object>
      </w:r>
      <w:r w:rsidRPr="00A35A3A">
        <w:rPr>
          <w:rFonts w:hint="eastAsia"/>
          <w:rPrChange w:id="134" w:author="Amaze" w:date="2018-07-05T13:52:00Z">
            <w:rPr>
              <w:rFonts w:ascii="宋体" w:hAnsi="宋体" w:hint="eastAsia"/>
            </w:rPr>
          </w:rPrChange>
        </w:rPr>
        <w:t>与</w:t>
      </w:r>
      <w:r w:rsidRPr="00A35A3A">
        <w:rPr>
          <w:position w:val="-10"/>
        </w:rPr>
        <w:object w:dxaOrig="499" w:dyaOrig="320" w14:anchorId="5062D6E5">
          <v:shape id="_x0000_i1071" type="#_x0000_t75" style="width:29pt;height:19pt" o:ole="">
            <v:imagedata r:id="rId86" o:title=""/>
          </v:shape>
          <o:OLEObject Type="Embed" ProgID="Equation.DSMT4" ShapeID="_x0000_i1071" DrawAspect="Content" ObjectID="_1592317287" r:id="rId87"/>
        </w:object>
      </w:r>
      <w:r w:rsidRPr="00A35A3A">
        <w:rPr>
          <w:rFonts w:hint="eastAsia"/>
          <w:rPrChange w:id="135" w:author="Amaze" w:date="2018-07-05T13:52:00Z">
            <w:rPr>
              <w:rFonts w:ascii="宋体" w:hAnsi="宋体" w:hint="eastAsia"/>
            </w:rPr>
          </w:rPrChange>
        </w:rPr>
        <w:t>代表同一条边。</w:t>
      </w:r>
      <w:r w:rsidRPr="00A35A3A">
        <w:rPr>
          <w:position w:val="-10"/>
        </w:rPr>
        <w:object w:dxaOrig="499" w:dyaOrig="320" w14:anchorId="7ADAF7F0">
          <v:shape id="_x0000_i1072" type="#_x0000_t75" style="width:29pt;height:18pt" o:ole="">
            <v:imagedata r:id="rId88" o:title=""/>
          </v:shape>
          <o:OLEObject Type="Embed" ProgID="Equation.DSMT4" ShapeID="_x0000_i1072" DrawAspect="Content" ObjectID="_1592317288" r:id="rId89"/>
        </w:object>
      </w:r>
      <w:r w:rsidRPr="00A35A3A">
        <w:rPr>
          <w:rFonts w:hint="eastAsia"/>
          <w:rPrChange w:id="136" w:author="Amaze" w:date="2018-07-05T13:52:00Z">
            <w:rPr>
              <w:rFonts w:ascii="宋体" w:hAnsi="宋体" w:hint="eastAsia"/>
            </w:rPr>
          </w:rPrChange>
        </w:rPr>
        <w:t>表示边的概率且</w:t>
      </w:r>
      <w:r w:rsidR="00575D09" w:rsidRPr="00A35A3A">
        <w:rPr>
          <w:position w:val="-10"/>
        </w:rPr>
        <w:object w:dxaOrig="1160" w:dyaOrig="320" w14:anchorId="3D66AFD8">
          <v:shape id="_x0000_i1073" type="#_x0000_t75" style="width:1in;height:19pt" o:ole="">
            <v:imagedata r:id="rId90" o:title=""/>
          </v:shape>
          <o:OLEObject Type="Embed" ProgID="Equation.DSMT4" ShapeID="_x0000_i1073" DrawAspect="Content" ObjectID="_1592317289" r:id="rId91"/>
        </w:object>
      </w:r>
      <w:r w:rsidRPr="00A35A3A">
        <w:rPr>
          <w:rFonts w:hint="eastAsia"/>
          <w:rPrChange w:id="137" w:author="Amaze" w:date="2018-07-05T13:52:00Z">
            <w:rPr>
              <w:rFonts w:ascii="宋体" w:hAnsi="宋体" w:hint="eastAsia"/>
            </w:rPr>
          </w:rPrChange>
        </w:rPr>
        <w:t>，</w:t>
      </w:r>
      <w:r w:rsidRPr="00A35A3A">
        <w:rPr>
          <w:position w:val="-10"/>
        </w:rPr>
        <w:object w:dxaOrig="499" w:dyaOrig="320" w14:anchorId="2774BC79">
          <v:shape id="_x0000_i1074" type="#_x0000_t75" style="width:32.5pt;height:20.5pt" o:ole="">
            <v:imagedata r:id="rId88" o:title=""/>
          </v:shape>
          <o:OLEObject Type="Embed" ProgID="Equation.DSMT4" ShapeID="_x0000_i1074" DrawAspect="Content" ObjectID="_1592317290" r:id="rId92"/>
        </w:object>
      </w:r>
      <w:r w:rsidRPr="00A35A3A">
        <w:rPr>
          <w:rFonts w:hint="eastAsia"/>
          <w:rPrChange w:id="138" w:author="Amaze" w:date="2018-07-05T13:52:00Z">
            <w:rPr>
              <w:rFonts w:ascii="宋体" w:hAnsi="宋体" w:hint="eastAsia"/>
            </w:rPr>
          </w:rPrChange>
        </w:rPr>
        <w:t>的值越大表示选择这条边来构造路径的可能性越大。</w:t>
      </w:r>
    </w:p>
    <w:p w14:paraId="046BF869" w14:textId="77777777" w:rsidR="008932B3" w:rsidRPr="00A35A3A" w:rsidRDefault="008932B3" w:rsidP="00141D0B">
      <w:pPr>
        <w:ind w:firstLine="480"/>
        <w:jc w:val="left"/>
        <w:rPr>
          <w:rPrChange w:id="139" w:author="Amaze" w:date="2018-07-05T13:52:00Z">
            <w:rPr>
              <w:rFonts w:ascii="宋体" w:hAnsi="宋体"/>
            </w:rPr>
          </w:rPrChange>
        </w:rPr>
      </w:pPr>
      <w:r w:rsidRPr="00A35A3A">
        <w:rPr>
          <w:rPrChange w:id="140" w:author="Amaze" w:date="2018-07-05T13:52:00Z">
            <w:rPr>
              <w:rFonts w:ascii="宋体" w:hAnsi="宋体"/>
            </w:rPr>
          </w:rPrChange>
        </w:rPr>
        <w:t>粒子的速度子集在每一次迭代过程中都需要更新，然后才能构造出新的粒子序列，粒子速度的更新遵循下面的公式</w:t>
      </w:r>
    </w:p>
    <w:p w14:paraId="3D2585BF" w14:textId="71F33AA0" w:rsidR="008932B3" w:rsidRPr="00A35A3A" w:rsidRDefault="00D85316" w:rsidP="00124278">
      <w:pPr>
        <w:ind w:firstLineChars="1000" w:firstLine="2400"/>
        <w:rPr>
          <w:rPrChange w:id="141" w:author="Amaze" w:date="2018-07-05T13:52:00Z">
            <w:rPr>
              <w:rFonts w:ascii="宋体" w:hAnsi="宋体"/>
            </w:rPr>
          </w:rPrChange>
        </w:rPr>
      </w:pPr>
      <w:r w:rsidRPr="00A35A3A">
        <w:rPr>
          <w:position w:val="-14"/>
        </w:rPr>
        <w:object w:dxaOrig="2920" w:dyaOrig="400" w14:anchorId="446F40FA">
          <v:shape id="_x0000_i1075" type="#_x0000_t75" style="width:158.5pt;height:22.5pt" o:ole="">
            <v:imagedata r:id="rId93" o:title=""/>
          </v:shape>
          <o:OLEObject Type="Embed" ProgID="Equation.DSMT4" ShapeID="_x0000_i1075" DrawAspect="Content" ObjectID="_1592317291" r:id="rId94"/>
        </w:object>
      </w:r>
    </w:p>
    <w:p w14:paraId="6388D3AA" w14:textId="12408439" w:rsidR="008932B3" w:rsidRPr="008932B3" w:rsidRDefault="008932B3" w:rsidP="00141D0B">
      <w:pPr>
        <w:ind w:firstLine="480"/>
        <w:jc w:val="left"/>
        <w:rPr>
          <w:rFonts w:ascii="宋体" w:hAnsi="宋体"/>
        </w:rPr>
      </w:pPr>
      <w:r w:rsidRPr="00A35A3A">
        <w:rPr>
          <w:rFonts w:hint="eastAsia"/>
          <w:rPrChange w:id="142" w:author="Amaze" w:date="2018-07-05T13:52:00Z">
            <w:rPr>
              <w:rFonts w:ascii="宋体" w:hAnsi="宋体" w:hint="eastAsia"/>
            </w:rPr>
          </w:rPrChange>
        </w:rPr>
        <w:t>其中</w:t>
      </w:r>
      <w:r w:rsidR="008A7AD9" w:rsidRPr="00A35A3A">
        <w:rPr>
          <w:i/>
        </w:rPr>
        <w:t>w</w:t>
      </w:r>
      <w:r w:rsidRPr="00A35A3A">
        <w:rPr>
          <w:rFonts w:hint="eastAsia"/>
          <w:rPrChange w:id="143" w:author="Amaze" w:date="2018-07-05T13:52:00Z">
            <w:rPr>
              <w:rFonts w:ascii="宋体" w:hAnsi="宋体" w:hint="eastAsia"/>
            </w:rPr>
          </w:rPrChange>
        </w:rPr>
        <w:t>为惯性权重，</w:t>
      </w:r>
      <w:r w:rsidR="008A7AD9" w:rsidRPr="00A35A3A">
        <w:rPr>
          <w:i/>
          <w:sz w:val="28"/>
        </w:rPr>
        <w:t>c</w:t>
      </w:r>
      <w:r w:rsidRPr="00A35A3A">
        <w:rPr>
          <w:rFonts w:hint="eastAsia"/>
          <w:rPrChange w:id="144" w:author="Amaze" w:date="2018-07-05T13:52:00Z">
            <w:rPr>
              <w:rFonts w:ascii="宋体" w:hAnsi="宋体" w:hint="eastAsia"/>
            </w:rPr>
          </w:rPrChange>
        </w:rPr>
        <w:t>为学习因子</w:t>
      </w:r>
      <w:r w:rsidR="00124278" w:rsidRPr="00A35A3A">
        <w:rPr>
          <w:rPrChange w:id="145" w:author="Amaze" w:date="2018-07-05T13:52:00Z">
            <w:rPr>
              <w:rFonts w:ascii="宋体" w:hAnsi="宋体"/>
            </w:rPr>
          </w:rPrChange>
        </w:rPr>
        <w:t>,</w:t>
      </w:r>
      <w:r w:rsidR="00124278" w:rsidRPr="00A35A3A">
        <w:rPr>
          <w:rPrChange w:id="146" w:author="Amaze" w:date="2018-07-05T13:52:00Z">
            <w:rPr>
              <w:rFonts w:ascii="宋体" w:hAnsi="宋体"/>
            </w:rPr>
          </w:rPrChange>
        </w:rPr>
        <w:t>它们都是固定常量</w:t>
      </w:r>
      <w:r w:rsidRPr="00A35A3A">
        <w:rPr>
          <w:rFonts w:hint="eastAsia"/>
          <w:rPrChange w:id="147" w:author="Amaze" w:date="2018-07-05T13:52:00Z">
            <w:rPr>
              <w:rFonts w:ascii="宋体" w:hAnsi="宋体" w:hint="eastAsia"/>
            </w:rPr>
          </w:rPrChange>
        </w:rPr>
        <w:t>，</w:t>
      </w:r>
      <w:r w:rsidR="008A7AD9" w:rsidRPr="00A35A3A">
        <w:rPr>
          <w:position w:val="-4"/>
        </w:rPr>
        <w:object w:dxaOrig="260" w:dyaOrig="300" w14:anchorId="2D748049">
          <v:shape id="_x0000_i1076" type="#_x0000_t75" style="width:16.5pt;height:19pt" o:ole="">
            <v:imagedata r:id="rId95" o:title=""/>
          </v:shape>
          <o:OLEObject Type="Embed" ProgID="Equation.DSMT4" ShapeID="_x0000_i1076" DrawAspect="Content" ObjectID="_1592317292" r:id="rId96"/>
        </w:object>
      </w:r>
      <w:r w:rsidRPr="00A35A3A">
        <w:rPr>
          <w:rFonts w:hint="eastAsia"/>
          <w:rPrChange w:id="148" w:author="Amaze" w:date="2018-07-05T13:52:00Z">
            <w:rPr>
              <w:rFonts w:ascii="宋体" w:hAnsi="宋体" w:hint="eastAsia"/>
            </w:rPr>
          </w:rPrChange>
        </w:rPr>
        <w:t>为一个介于</w:t>
      </w:r>
      <w:r w:rsidRPr="00114186">
        <w:rPr>
          <w:rPrChange w:id="149" w:author="Amaze" w:date="2018-07-05T13:55:00Z">
            <w:rPr>
              <w:rFonts w:ascii="宋体" w:hAnsi="宋体"/>
              <w:i/>
            </w:rPr>
          </w:rPrChange>
        </w:rPr>
        <w:t>0</w:t>
      </w:r>
      <w:r w:rsidRPr="00A35A3A">
        <w:rPr>
          <w:rFonts w:hint="eastAsia"/>
          <w:rPrChange w:id="150" w:author="Amaze" w:date="2018-07-05T13:52:00Z">
            <w:rPr>
              <w:rFonts w:ascii="宋体" w:hAnsi="宋体" w:hint="eastAsia"/>
            </w:rPr>
          </w:rPrChange>
        </w:rPr>
        <w:t>到</w:t>
      </w:r>
      <w:r w:rsidRPr="00114186">
        <w:rPr>
          <w:rPrChange w:id="151" w:author="Amaze" w:date="2018-07-05T13:55:00Z">
            <w:rPr>
              <w:rFonts w:ascii="宋体" w:hAnsi="宋体"/>
              <w:i/>
            </w:rPr>
          </w:rPrChange>
        </w:rPr>
        <w:t>1</w:t>
      </w:r>
      <w:r w:rsidR="00124278" w:rsidRPr="00A35A3A">
        <w:rPr>
          <w:rFonts w:hint="eastAsia"/>
          <w:rPrChange w:id="152" w:author="Amaze" w:date="2018-07-05T13:52:00Z">
            <w:rPr>
              <w:rFonts w:ascii="宋体" w:hAnsi="宋体" w:hint="eastAsia"/>
            </w:rPr>
          </w:rPrChange>
        </w:rPr>
        <w:t>之间的随机数，它们均用来衡量更新来源的影响</w:t>
      </w:r>
      <w:r w:rsidRPr="00A35A3A">
        <w:rPr>
          <w:rFonts w:hint="eastAsia"/>
          <w:rPrChange w:id="153" w:author="Amaze" w:date="2018-07-05T13:52:00Z">
            <w:rPr>
              <w:rFonts w:ascii="宋体" w:hAnsi="宋体" w:hint="eastAsia"/>
            </w:rPr>
          </w:rPrChange>
        </w:rPr>
        <w:t>程度。</w:t>
      </w:r>
      <w:r w:rsidR="008A7AD9" w:rsidRPr="00A35A3A">
        <w:rPr>
          <w:position w:val="-14"/>
        </w:rPr>
        <w:object w:dxaOrig="859" w:dyaOrig="380" w14:anchorId="366BFD12">
          <v:shape id="_x0000_i1077" type="#_x0000_t75" style="width:48.5pt;height:22pt" o:ole="">
            <v:imagedata r:id="rId97" o:title=""/>
          </v:shape>
          <o:OLEObject Type="Embed" ProgID="Equation.DSMT4" ShapeID="_x0000_i1077" DrawAspect="Content" ObjectID="_1592317293" r:id="rId98"/>
        </w:object>
      </w:r>
      <w:r w:rsidRPr="00A35A3A">
        <w:rPr>
          <w:rFonts w:hint="eastAsia"/>
          <w:rPrChange w:id="154" w:author="Amaze" w:date="2018-07-05T13:52:00Z">
            <w:rPr>
              <w:rFonts w:ascii="宋体" w:hAnsi="宋体" w:hint="eastAsia"/>
            </w:rPr>
          </w:rPrChange>
        </w:rPr>
        <w:t>表示第</w:t>
      </w:r>
      <w:r w:rsidRPr="00FC1364">
        <w:rPr>
          <w:i/>
          <w:rPrChange w:id="155" w:author="Amaze" w:date="2018-07-05T13:55:00Z">
            <w:rPr>
              <w:rFonts w:ascii="宋体" w:hAnsi="宋体"/>
            </w:rPr>
          </w:rPrChange>
        </w:rPr>
        <w:t>j</w:t>
      </w:r>
      <w:r w:rsidRPr="00A35A3A">
        <w:rPr>
          <w:rPrChange w:id="156" w:author="Amaze" w:date="2018-07-05T13:52:00Z">
            <w:rPr>
              <w:rFonts w:ascii="宋体" w:hAnsi="宋体"/>
            </w:rPr>
          </w:rPrChange>
        </w:rPr>
        <w:t>个维度的学习对象</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(j)</m:t>
        </m:r>
      </m:oMath>
      <w:r w:rsidRPr="00A35A3A">
        <w:rPr>
          <w:rFonts w:hint="eastAsia"/>
          <w:rPrChange w:id="157" w:author="Amaze" w:date="2018-07-05T13:52:00Z">
            <w:rPr>
              <w:rFonts w:ascii="宋体" w:hAnsi="宋体" w:hint="eastAsia"/>
            </w:rPr>
          </w:rPrChange>
        </w:rPr>
        <w:t>的历史最优个体</w:t>
      </w:r>
      <w:r w:rsidR="008A7AD9" w:rsidRPr="00A35A3A">
        <w:rPr>
          <w:position w:val="-14"/>
        </w:rPr>
        <w:object w:dxaOrig="780" w:dyaOrig="340" w14:anchorId="683B1D84">
          <v:shape id="_x0000_i1078" type="#_x0000_t75" style="width:49.5pt;height:21.5pt" o:ole="">
            <v:imagedata r:id="rId99" o:title=""/>
          </v:shape>
          <o:OLEObject Type="Embed" ProgID="Equation.DSMT4" ShapeID="_x0000_i1078" DrawAspect="Content" ObjectID="_1592317294" r:id="rId100"/>
        </w:object>
      </w:r>
      <w:r w:rsidRPr="00A35A3A">
        <w:rPr>
          <w:rFonts w:hint="eastAsia"/>
          <w:rPrChange w:id="158" w:author="Amaze" w:date="2018-07-05T13:52:00Z">
            <w:rPr>
              <w:rFonts w:ascii="宋体" w:hAnsi="宋体" w:hint="eastAsia"/>
            </w:rPr>
          </w:rPrChange>
        </w:rPr>
        <w:t>，</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(j)</m:t>
        </m:r>
      </m:oMath>
      <w:r w:rsidRPr="00A35A3A">
        <w:rPr>
          <w:rPrChange w:id="159" w:author="Amaze" w:date="2018-07-05T13:52:00Z">
            <w:rPr>
              <w:rFonts w:ascii="宋体" w:hAnsi="宋体"/>
            </w:rPr>
          </w:rPrChange>
        </w:rPr>
        <w:t>为种群中的一个个体，它的确定方法为</w:t>
      </w:r>
      <w:r w:rsidRPr="00A35A3A">
        <w:rPr>
          <w:rFonts w:hint="eastAsia"/>
          <w:rPrChange w:id="160" w:author="Amaze" w:date="2018-07-05T13:52:00Z">
            <w:rPr>
              <w:rFonts w:ascii="宋体" w:hAnsi="宋体" w:hint="eastAsia"/>
            </w:rPr>
          </w:rPrChange>
        </w:rPr>
        <w:t>——首先生成一个随机数</w:t>
      </w:r>
      <w:r w:rsidRPr="00A35A3A">
        <w:rPr>
          <w:position w:val="-10"/>
        </w:rPr>
        <w:object w:dxaOrig="1060" w:dyaOrig="320" w14:anchorId="6E4DE1EE">
          <v:shape id="_x0000_i1079" type="#_x0000_t75" style="width:58pt;height:18pt" o:ole="">
            <v:imagedata r:id="rId101" o:title=""/>
          </v:shape>
          <o:OLEObject Type="Embed" ProgID="Equation.DSMT4" ShapeID="_x0000_i1079" DrawAspect="Content" ObjectID="_1592317295" r:id="rId102"/>
        </w:object>
      </w:r>
      <w:r w:rsidRPr="00A35A3A">
        <w:rPr>
          <w:rPrChange w:id="161" w:author="Amaze" w:date="2018-07-05T13:52:00Z">
            <w:rPr>
              <w:rFonts w:ascii="宋体" w:hAnsi="宋体"/>
            </w:rPr>
          </w:rPrChange>
        </w:rPr>
        <w:t>,</w:t>
      </w:r>
      <w:r w:rsidRPr="00A35A3A">
        <w:rPr>
          <w:rPrChange w:id="162" w:author="Amaze" w:date="2018-07-05T13:52:00Z">
            <w:rPr>
              <w:rFonts w:ascii="宋体" w:hAnsi="宋体"/>
            </w:rPr>
          </w:rPrChange>
        </w:rPr>
        <w:t>如果</w:t>
      </w:r>
      <w:r w:rsidRPr="00A35A3A">
        <w:rPr>
          <w:i/>
          <w:sz w:val="28"/>
          <w:rPrChange w:id="163" w:author="Amaze" w:date="2018-07-05T13:52:00Z">
            <w:rPr>
              <w:rFonts w:ascii="宋体" w:hAnsi="宋体"/>
              <w:i/>
              <w:sz w:val="28"/>
            </w:rPr>
          </w:rPrChange>
        </w:rPr>
        <w:t>ran</w:t>
      </w:r>
      <w:r w:rsidRPr="00A35A3A">
        <w:rPr>
          <w:rPrChange w:id="164" w:author="Amaze" w:date="2018-07-05T13:52:00Z">
            <w:rPr>
              <w:rFonts w:ascii="宋体" w:hAnsi="宋体"/>
            </w:rPr>
          </w:rPrChange>
        </w:rPr>
        <w:t>大于一个固定概率值</w:t>
      </w:r>
      <w:r w:rsidRPr="00A35A3A">
        <w:rPr>
          <w:i/>
          <w:rPrChange w:id="165" w:author="Amaze" w:date="2018-07-05T13:52:00Z">
            <w:rPr>
              <w:rFonts w:ascii="宋体" w:hAnsi="宋体"/>
              <w:i/>
            </w:rPr>
          </w:rPrChange>
        </w:rPr>
        <w:t>Pc</w:t>
      </w:r>
      <w:r w:rsidRPr="00A35A3A">
        <w:rPr>
          <w:rFonts w:hint="eastAsia"/>
          <w:rPrChange w:id="166" w:author="Amaze" w:date="2018-07-05T13:52:00Z">
            <w:rPr>
              <w:rFonts w:ascii="宋体" w:hAnsi="宋体" w:hint="eastAsia"/>
            </w:rPr>
          </w:rPrChange>
        </w:rPr>
        <w:t>，那么</w:t>
      </w:r>
      <w:r w:rsidRPr="00A35A3A">
        <w:rPr>
          <w:position w:val="-12"/>
        </w:rPr>
        <w:object w:dxaOrig="859" w:dyaOrig="360" w14:anchorId="3CE15455">
          <v:shape id="_x0000_i1080" type="#_x0000_t75" style="width:48pt;height:20.5pt" o:ole="">
            <v:imagedata r:id="rId103" o:title=""/>
          </v:shape>
          <o:OLEObject Type="Embed" ProgID="Equation.DSMT4" ShapeID="_x0000_i1080" DrawAspect="Content" ObjectID="_1592317296" r:id="rId104"/>
        </w:object>
      </w:r>
      <w:r w:rsidRPr="00A35A3A">
        <w:rPr>
          <w:rFonts w:hint="eastAsia"/>
          <w:rPrChange w:id="167" w:author="Amaze" w:date="2018-07-05T13:52:00Z">
            <w:rPr>
              <w:rFonts w:ascii="宋体" w:hAnsi="宋体" w:hint="eastAsia"/>
            </w:rPr>
          </w:rPrChange>
        </w:rPr>
        <w:t>，否则随机选择</w:t>
      </w:r>
      <w:r w:rsidR="00124278" w:rsidRPr="00A35A3A">
        <w:rPr>
          <w:rFonts w:hint="eastAsia"/>
          <w:rPrChange w:id="168" w:author="Amaze" w:date="2018-07-05T13:52:00Z">
            <w:rPr>
              <w:rFonts w:ascii="宋体" w:hAnsi="宋体" w:hint="eastAsia"/>
            </w:rPr>
          </w:rPrChange>
        </w:rPr>
        <w:t>种群中其他两个个体，取它们的历史最优个体中适应度值最小</w:t>
      </w:r>
      <w:r w:rsidRPr="00A35A3A">
        <w:rPr>
          <w:rFonts w:hint="eastAsia"/>
          <w:rPrChange w:id="169" w:author="Amaze" w:date="2018-07-05T13:52:00Z">
            <w:rPr>
              <w:rFonts w:ascii="宋体" w:hAnsi="宋体" w:hint="eastAsia"/>
            </w:rPr>
          </w:rPrChange>
        </w:rPr>
        <w:t>的</w:t>
      </w:r>
      <w:r w:rsidR="00124278" w:rsidRPr="00A35A3A">
        <w:rPr>
          <w:rFonts w:hint="eastAsia"/>
          <w:rPrChange w:id="170" w:author="Amaze" w:date="2018-07-05T13:52:00Z">
            <w:rPr>
              <w:rFonts w:ascii="宋体" w:hAnsi="宋体" w:hint="eastAsia"/>
            </w:rPr>
          </w:rPrChange>
        </w:rPr>
        <w:t>那个</w:t>
      </w:r>
      <w:r w:rsidRPr="00A35A3A">
        <w:rPr>
          <w:rFonts w:hint="eastAsia"/>
          <w:rPrChange w:id="171" w:author="Amaze" w:date="2018-07-05T13:52:00Z">
            <w:rPr>
              <w:rFonts w:ascii="宋体" w:hAnsi="宋体" w:hint="eastAsia"/>
            </w:rPr>
          </w:rPrChange>
        </w:rPr>
        <w:t>个体。</w:t>
      </w:r>
      <w:r w:rsidR="00906638" w:rsidRPr="00A35A3A">
        <w:rPr>
          <w:rFonts w:hint="eastAsia"/>
          <w:color w:val="FF0000"/>
          <w:rPrChange w:id="172" w:author="Amaze" w:date="2018-07-05T13:52:00Z">
            <w:rPr>
              <w:rFonts w:ascii="宋体" w:hAnsi="宋体" w:hint="eastAsia"/>
              <w:color w:val="FF0000"/>
            </w:rPr>
          </w:rPrChange>
        </w:rPr>
        <w:t>该</w:t>
      </w:r>
      <w:r w:rsidR="00F24F64" w:rsidRPr="00A35A3A">
        <w:rPr>
          <w:rFonts w:hint="eastAsia"/>
          <w:color w:val="FF0000"/>
          <w:rPrChange w:id="173" w:author="Amaze" w:date="2018-07-05T13:52:00Z">
            <w:rPr>
              <w:rFonts w:ascii="宋体" w:hAnsi="宋体" w:hint="eastAsia"/>
              <w:color w:val="FF0000"/>
            </w:rPr>
          </w:rPrChange>
        </w:rPr>
        <w:t>过程在粒子跟随一个历史最优个体</w:t>
      </w:r>
      <w:r w:rsidR="00906638" w:rsidRPr="00A35A3A">
        <w:rPr>
          <w:rFonts w:hint="eastAsia"/>
          <w:color w:val="FF0000"/>
          <w:rPrChange w:id="174" w:author="Amaze" w:date="2018-07-05T13:52:00Z">
            <w:rPr>
              <w:rFonts w:ascii="宋体" w:hAnsi="宋体" w:hint="eastAsia"/>
              <w:color w:val="FF0000"/>
            </w:rPr>
          </w:rPrChange>
        </w:rPr>
        <w:t>连续</w:t>
      </w:r>
      <w:r w:rsidR="00906638" w:rsidRPr="00A35A3A">
        <w:rPr>
          <w:color w:val="FF0000"/>
          <w:rPrChange w:id="175" w:author="Amaze" w:date="2018-07-05T13:52:00Z">
            <w:rPr>
              <w:rFonts w:ascii="宋体" w:hAnsi="宋体"/>
              <w:color w:val="FF0000"/>
            </w:rPr>
          </w:rPrChange>
        </w:rPr>
        <w:t>7</w:t>
      </w:r>
      <w:r w:rsidR="00906638" w:rsidRPr="00A35A3A">
        <w:rPr>
          <w:rFonts w:hint="eastAsia"/>
          <w:color w:val="FF0000"/>
          <w:rPrChange w:id="176" w:author="Amaze" w:date="2018-07-05T13:52:00Z">
            <w:rPr>
              <w:rFonts w:ascii="宋体" w:hAnsi="宋体" w:hint="eastAsia"/>
              <w:color w:val="FF0000"/>
            </w:rPr>
          </w:rPrChange>
        </w:rPr>
        <w:t>代仍未优</w:t>
      </w:r>
      <w:r w:rsidR="00906638" w:rsidRPr="002349CD">
        <w:rPr>
          <w:rFonts w:ascii="宋体" w:hAnsi="宋体" w:hint="eastAsia"/>
          <w:color w:val="FF0000"/>
        </w:rPr>
        <w:t>化出更好的解才进行一次。</w:t>
      </w:r>
    </w:p>
    <w:p w14:paraId="132D1473" w14:textId="23C3B166" w:rsidR="008932B3" w:rsidRPr="008932B3" w:rsidRDefault="008932B3" w:rsidP="00141D0B">
      <w:pPr>
        <w:ind w:firstLine="480"/>
        <w:jc w:val="left"/>
        <w:rPr>
          <w:rFonts w:ascii="宋体" w:hAnsi="宋体"/>
        </w:rPr>
      </w:pPr>
      <w:r w:rsidRPr="008932B3">
        <w:rPr>
          <w:rFonts w:ascii="宋体" w:hAnsi="宋体"/>
        </w:rPr>
        <w:t>不同于连续粒子群优化算法</w:t>
      </w:r>
      <w:r w:rsidRPr="008932B3">
        <w:rPr>
          <w:rFonts w:ascii="宋体" w:hAnsi="宋体" w:hint="eastAsia"/>
        </w:rPr>
        <w:t>，基于集合的速度更新不是简单的相加减。</w:t>
      </w:r>
      <w:r w:rsidRPr="008932B3">
        <w:rPr>
          <w:position w:val="-14"/>
        </w:rPr>
        <w:object w:dxaOrig="1359" w:dyaOrig="400" w14:anchorId="2B6D17DF">
          <v:shape id="_x0000_i1081" type="#_x0000_t75" style="width:68pt;height:19.5pt" o:ole="">
            <v:imagedata r:id="rId105" o:title=""/>
          </v:shape>
          <o:OLEObject Type="Embed" ProgID="Equation.DSMT4" ShapeID="_x0000_i1081" DrawAspect="Content" ObjectID="_1592317297" r:id="rId106"/>
        </w:object>
      </w:r>
      <w:r w:rsidR="00F24F64">
        <w:t>表示速度集的差集</w:t>
      </w:r>
      <w:r w:rsidR="00F24F64">
        <w:rPr>
          <w:rFonts w:hint="eastAsia"/>
        </w:rPr>
        <w:t>，</w:t>
      </w:r>
      <w:r w:rsidR="00F24F64" w:rsidRPr="002349CD">
        <w:rPr>
          <w:color w:val="FF0000"/>
        </w:rPr>
        <w:t>即</w:t>
      </w:r>
      <w:r w:rsidR="00F24F64" w:rsidRPr="002349CD">
        <w:rPr>
          <w:rFonts w:ascii="宋体" w:hAnsi="宋体" w:hint="eastAsia"/>
          <w:color w:val="FF0000"/>
        </w:rPr>
        <w:t>选择属于被减数而不属于减数的边来构成新的集合，</w:t>
      </w:r>
      <w:r w:rsidR="00F24F64">
        <w:rPr>
          <w:rFonts w:ascii="宋体" w:hAnsi="宋体" w:hint="eastAsia"/>
        </w:rPr>
        <w:t>其</w:t>
      </w:r>
      <w:r w:rsidRPr="008932B3">
        <w:rPr>
          <w:rFonts w:ascii="宋体" w:hAnsi="宋体" w:hint="eastAsia"/>
        </w:rPr>
        <w:t>定义为</w:t>
      </w:r>
    </w:p>
    <w:p w14:paraId="437644A3" w14:textId="77777777" w:rsidR="008932B3" w:rsidRPr="008932B3" w:rsidRDefault="008932B3" w:rsidP="008A7AD9">
      <w:pPr>
        <w:ind w:firstLineChars="600" w:firstLine="1440"/>
        <w:jc w:val="left"/>
      </w:pPr>
      <w:r w:rsidRPr="008932B3">
        <w:rPr>
          <w:position w:val="-14"/>
        </w:rPr>
        <w:object w:dxaOrig="4420" w:dyaOrig="400" w14:anchorId="13399B6F">
          <v:shape id="_x0000_i1082" type="#_x0000_t75" style="width:250.5pt;height:22.5pt" o:ole="">
            <v:imagedata r:id="rId107" o:title=""/>
          </v:shape>
          <o:OLEObject Type="Embed" ProgID="Equation.DSMT4" ShapeID="_x0000_i1082" DrawAspect="Content" ObjectID="_1592317298" r:id="rId108"/>
        </w:object>
      </w:r>
    </w:p>
    <w:p w14:paraId="2B33F848" w14:textId="4805D228" w:rsidR="008932B3" w:rsidRPr="0063779C" w:rsidRDefault="008932B3" w:rsidP="00141D0B">
      <w:pPr>
        <w:ind w:firstLine="480"/>
        <w:jc w:val="left"/>
        <w:rPr>
          <w:rPrChange w:id="177" w:author="Amaze" w:date="2018-07-05T13:56:00Z">
            <w:rPr>
              <w:rFonts w:ascii="宋体" w:hAnsi="宋体"/>
            </w:rPr>
          </w:rPrChange>
        </w:rPr>
      </w:pPr>
      <w:r w:rsidRPr="008932B3">
        <w:rPr>
          <w:rFonts w:ascii="宋体" w:hAnsi="宋体" w:hint="eastAsia"/>
        </w:rPr>
        <w:lastRenderedPageBreak/>
        <w:t>例如</w:t>
      </w:r>
      <w:r w:rsidR="00F24F64" w:rsidRPr="008932B3">
        <w:rPr>
          <w:position w:val="-14"/>
        </w:rPr>
        <w:object w:dxaOrig="2360" w:dyaOrig="400" w14:anchorId="240CA780">
          <v:shape id="_x0000_i1083" type="#_x0000_t75" style="width:131pt;height:22pt" o:ole="">
            <v:imagedata r:id="rId109" o:title=""/>
          </v:shape>
          <o:OLEObject Type="Embed" ProgID="Equation.DSMT4" ShapeID="_x0000_i1083" DrawAspect="Content" ObjectID="_1592317299" r:id="rId110"/>
        </w:object>
      </w:r>
      <w:r w:rsidRPr="008932B3">
        <w:t>,</w:t>
      </w:r>
      <w:r w:rsidR="008A7AD9" w:rsidRPr="008A7AD9">
        <w:rPr>
          <w:position w:val="-10"/>
        </w:rPr>
        <w:object w:dxaOrig="1440" w:dyaOrig="320" w14:anchorId="1482997E">
          <v:shape id="_x0000_i1084" type="#_x0000_t75" style="width:93.5pt;height:19.5pt" o:ole="">
            <v:imagedata r:id="rId111" o:title=""/>
          </v:shape>
          <o:OLEObject Type="Embed" ProgID="Equation.DSMT4" ShapeID="_x0000_i1084" DrawAspect="Content" ObjectID="_1592317300" r:id="rId112"/>
        </w:object>
      </w:r>
      <w:r w:rsidRPr="008932B3">
        <w:rPr>
          <w:rFonts w:hint="eastAsia"/>
        </w:rPr>
        <w:t>，</w:t>
      </w:r>
      <w:r w:rsidRPr="008932B3">
        <w:rPr>
          <w:rFonts w:ascii="宋体" w:hAnsi="宋体" w:hint="eastAsia"/>
        </w:rPr>
        <w:t>那么</w:t>
      </w:r>
      <w:r w:rsidR="008A7AD9" w:rsidRPr="008932B3">
        <w:rPr>
          <w:position w:val="-14"/>
        </w:rPr>
        <w:object w:dxaOrig="1760" w:dyaOrig="360" w14:anchorId="71472EE4">
          <v:shape id="_x0000_i1085" type="#_x0000_t75" style="width:102pt;height:21pt" o:ole="">
            <v:imagedata r:id="rId113" o:title=""/>
          </v:shape>
          <o:OLEObject Type="Embed" ProgID="Equation.DSMT4" ShapeID="_x0000_i1085" DrawAspect="Content" ObjectID="_1592317301" r:id="rId114"/>
        </w:object>
      </w:r>
      <w:r w:rsidR="00F24F64">
        <w:rPr>
          <w:rFonts w:ascii="宋体" w:hAnsi="宋体" w:hint="eastAsia"/>
        </w:rPr>
        <w:t>；</w:t>
      </w:r>
      <w:r w:rsidRPr="008932B3">
        <w:rPr>
          <w:rFonts w:ascii="宋体" w:hAnsi="宋体" w:hint="eastAsia"/>
        </w:rPr>
        <w:t>再乘以系数</w:t>
      </w:r>
      <w:r w:rsidRPr="008932B3">
        <w:rPr>
          <w:position w:val="-6"/>
        </w:rPr>
        <w:object w:dxaOrig="360" w:dyaOrig="320" w14:anchorId="52DEE2E7">
          <v:shape id="_x0000_i1086" type="#_x0000_t75" style="width:18pt;height:16.5pt" o:ole="">
            <v:imagedata r:id="rId115" o:title=""/>
          </v:shape>
          <o:OLEObject Type="Embed" ProgID="Equation.DSMT4" ShapeID="_x0000_i1086" DrawAspect="Content" ObjectID="_1592317302" r:id="rId116"/>
        </w:object>
      </w:r>
      <w:r w:rsidRPr="008932B3">
        <w:rPr>
          <w:rFonts w:ascii="宋体" w:hAnsi="宋体" w:hint="eastAsia"/>
        </w:rPr>
        <w:t>添加概率值，需保证</w:t>
      </w:r>
      <w:r w:rsidRPr="008932B3">
        <w:rPr>
          <w:position w:val="-10"/>
        </w:rPr>
        <w:object w:dxaOrig="1040" w:dyaOrig="360" w14:anchorId="4BB39E58">
          <v:shape id="_x0000_i1087" type="#_x0000_t75" style="width:60.5pt;height:21pt" o:ole="">
            <v:imagedata r:id="rId117" o:title=""/>
          </v:shape>
          <o:OLEObject Type="Embed" ProgID="Equation.DSMT4" ShapeID="_x0000_i1087" DrawAspect="Content" ObjectID="_1592317303" r:id="rId118"/>
        </w:object>
      </w:r>
      <w:r w:rsidRPr="008932B3">
        <w:rPr>
          <w:rFonts w:hint="eastAsia"/>
        </w:rPr>
        <w:t>，</w:t>
      </w:r>
      <w:r w:rsidRPr="008932B3">
        <w:rPr>
          <w:rFonts w:ascii="宋体" w:hAnsi="宋体"/>
        </w:rPr>
        <w:t>即</w:t>
      </w:r>
      <w:r w:rsidRPr="008932B3">
        <w:rPr>
          <w:position w:val="-6"/>
        </w:rPr>
        <w:object w:dxaOrig="380" w:dyaOrig="340" w14:anchorId="44CE7B6C">
          <v:shape id="_x0000_i1088" type="#_x0000_t75" style="width:28.5pt;height:17.5pt" o:ole="">
            <v:imagedata r:id="rId119" o:title=""/>
          </v:shape>
          <o:OLEObject Type="Embed" ProgID="Equation.DSMT4" ShapeID="_x0000_i1088" DrawAspect="Content" ObjectID="_1592317304" r:id="rId120"/>
        </w:object>
      </w:r>
      <w:r w:rsidRPr="008932B3">
        <w:t xml:space="preserve">&gt;1, </w:t>
      </w:r>
      <w:r w:rsidRPr="008932B3">
        <w:rPr>
          <w:position w:val="-6"/>
        </w:rPr>
        <w:object w:dxaOrig="380" w:dyaOrig="340" w14:anchorId="4061B5D3">
          <v:shape id="_x0000_i1089" type="#_x0000_t75" style="width:28.5pt;height:17.5pt" o:ole="">
            <v:imagedata r:id="rId119" o:title=""/>
          </v:shape>
          <o:OLEObject Type="Embed" ProgID="Equation.DSMT4" ShapeID="_x0000_i1089" DrawAspect="Content" ObjectID="_1592317305" r:id="rId121"/>
        </w:object>
      </w:r>
      <w:r w:rsidRPr="008932B3">
        <w:t>=1</w:t>
      </w:r>
      <w:r w:rsidRPr="008932B3">
        <w:rPr>
          <w:rFonts w:ascii="宋体" w:hAnsi="宋体" w:hint="eastAsia"/>
        </w:rPr>
        <w:t>。同理</w:t>
      </w:r>
      <w:r w:rsidRPr="008932B3">
        <w:rPr>
          <w:position w:val="-12"/>
        </w:rPr>
        <w:object w:dxaOrig="440" w:dyaOrig="380" w14:anchorId="7F894673">
          <v:shape id="_x0000_i1090" type="#_x0000_t75" style="width:25.5pt;height:22pt" o:ole="">
            <v:imagedata r:id="rId122" o:title=""/>
          </v:shape>
          <o:OLEObject Type="Embed" ProgID="Equation.DSMT4" ShapeID="_x0000_i1090" DrawAspect="Content" ObjectID="_1592317306" r:id="rId123"/>
        </w:object>
      </w:r>
      <w:r w:rsidRPr="008932B3">
        <w:rPr>
          <w:rFonts w:ascii="宋体" w:hAnsi="宋体"/>
        </w:rPr>
        <w:t>集合里边的</w:t>
      </w:r>
      <w:r w:rsidRPr="0063779C">
        <w:rPr>
          <w:rPrChange w:id="178" w:author="Amaze" w:date="2018-07-05T13:56:00Z">
            <w:rPr>
              <w:rFonts w:ascii="宋体" w:hAnsi="宋体"/>
            </w:rPr>
          </w:rPrChange>
        </w:rPr>
        <w:t>概率值也要遵循这样的规定。</w:t>
      </w:r>
    </w:p>
    <w:p w14:paraId="03C8BE8C" w14:textId="6022276C" w:rsidR="008932B3" w:rsidRPr="0063779C" w:rsidRDefault="00F24F64" w:rsidP="00141D0B">
      <w:pPr>
        <w:ind w:firstLine="480"/>
        <w:jc w:val="left"/>
        <w:rPr>
          <w:rPrChange w:id="179" w:author="Amaze" w:date="2018-07-05T13:56:00Z">
            <w:rPr>
              <w:rFonts w:ascii="宋体" w:hAnsi="宋体"/>
            </w:rPr>
          </w:rPrChange>
        </w:rPr>
      </w:pPr>
      <w:r w:rsidRPr="0063779C">
        <w:rPr>
          <w:rPrChange w:id="180" w:author="Amaze" w:date="2018-07-05T13:56:00Z">
            <w:rPr>
              <w:rFonts w:ascii="宋体" w:hAnsi="宋体"/>
            </w:rPr>
          </w:rPrChange>
        </w:rPr>
        <w:t>同理，若给定</w:t>
      </w:r>
      <w:r w:rsidR="008932B3" w:rsidRPr="0063779C">
        <w:rPr>
          <w:rPrChange w:id="181" w:author="Amaze" w:date="2018-07-05T13:56:00Z">
            <w:rPr>
              <w:rFonts w:ascii="宋体" w:hAnsi="宋体"/>
            </w:rPr>
          </w:rPrChange>
        </w:rPr>
        <w:t>两个带概率的速度集</w:t>
      </w:r>
      <w:ins w:id="182" w:author="Amaze" w:date="2018-07-05T13:55:00Z">
        <w:r w:rsidR="003502C1" w:rsidRPr="0063779C">
          <w:rPr>
            <w:i/>
            <w:rPrChange w:id="183" w:author="Amaze" w:date="2018-07-05T13:56:00Z">
              <w:rPr>
                <w:rFonts w:ascii="宋体" w:hAnsi="宋体"/>
              </w:rPr>
            </w:rPrChange>
          </w:rPr>
          <w:t>V</w:t>
        </w:r>
        <w:r w:rsidR="003502C1" w:rsidRPr="0063779C">
          <w:rPr>
            <w:vertAlign w:val="subscript"/>
            <w:rPrChange w:id="184" w:author="Amaze" w:date="2018-07-05T13:56:00Z">
              <w:rPr>
                <w:rFonts w:ascii="宋体" w:hAnsi="宋体"/>
              </w:rPr>
            </w:rPrChange>
          </w:rPr>
          <w:t>1</w:t>
        </w:r>
        <w:r w:rsidR="003502C1" w:rsidRPr="0063779C">
          <w:rPr>
            <w:rFonts w:hint="eastAsia"/>
            <w:rPrChange w:id="185" w:author="Amaze" w:date="2018-07-05T13:56:00Z">
              <w:rPr>
                <w:rFonts w:ascii="宋体" w:hAnsi="宋体" w:hint="eastAsia"/>
              </w:rPr>
            </w:rPrChange>
          </w:rPr>
          <w:t>和</w:t>
        </w:r>
        <w:r w:rsidR="003502C1" w:rsidRPr="0063779C">
          <w:rPr>
            <w:i/>
            <w:rPrChange w:id="186" w:author="Amaze" w:date="2018-07-05T13:56:00Z">
              <w:rPr>
                <w:rFonts w:ascii="宋体" w:hAnsi="宋体"/>
              </w:rPr>
            </w:rPrChange>
          </w:rPr>
          <w:t>V</w:t>
        </w:r>
        <w:r w:rsidR="003502C1" w:rsidRPr="0063779C">
          <w:rPr>
            <w:vertAlign w:val="subscript"/>
            <w:rPrChange w:id="187" w:author="Amaze" w:date="2018-07-05T13:56:00Z">
              <w:rPr>
                <w:rFonts w:ascii="宋体" w:hAnsi="宋体"/>
              </w:rPr>
            </w:rPrChange>
          </w:rPr>
          <w:t>2</w:t>
        </w:r>
      </w:ins>
      <w:del w:id="188" w:author="Amaze" w:date="2018-07-05T13:55:00Z">
        <w:r w:rsidR="008932B3" w:rsidRPr="000170EB" w:rsidDel="003502C1">
          <w:rPr>
            <w:position w:val="-12"/>
          </w:rPr>
          <w:object w:dxaOrig="680" w:dyaOrig="360" w14:anchorId="5060B212">
            <v:shape id="_x0000_i1091" type="#_x0000_t75" style="width:39.5pt;height:21pt" o:ole="">
              <v:imagedata r:id="rId124" o:title=""/>
            </v:shape>
            <o:OLEObject Type="Embed" ProgID="Equation.DSMT4" ShapeID="_x0000_i1091" DrawAspect="Content" ObjectID="_1592317307" r:id="rId125"/>
          </w:object>
        </w:r>
      </w:del>
      <w:r w:rsidR="008932B3" w:rsidRPr="0063779C">
        <w:rPr>
          <w:rPrChange w:id="189" w:author="Amaze" w:date="2018-07-05T13:56:00Z">
            <w:rPr>
              <w:rFonts w:ascii="宋体" w:hAnsi="宋体"/>
            </w:rPr>
          </w:rPrChange>
        </w:rPr>
        <w:t>,</w:t>
      </w:r>
      <w:r w:rsidR="008932B3" w:rsidRPr="0063779C">
        <w:rPr>
          <w:rPrChange w:id="190" w:author="Amaze" w:date="2018-07-05T13:56:00Z">
            <w:rPr>
              <w:rFonts w:ascii="宋体" w:hAnsi="宋体"/>
            </w:rPr>
          </w:rPrChange>
        </w:rPr>
        <w:t>则他们加法操作的定义如下</w:t>
      </w:r>
    </w:p>
    <w:p w14:paraId="4742B2E9" w14:textId="77777777" w:rsidR="008932B3" w:rsidRPr="0063779C" w:rsidRDefault="008932B3" w:rsidP="00141D0B">
      <w:pPr>
        <w:ind w:firstLine="480"/>
        <w:jc w:val="left"/>
        <w:rPr>
          <w:rPrChange w:id="191" w:author="Amaze" w:date="2018-07-05T13:56:00Z">
            <w:rPr>
              <w:rFonts w:ascii="宋体" w:hAnsi="宋体"/>
            </w:rPr>
          </w:rPrChange>
        </w:rPr>
      </w:pPr>
      <w:r w:rsidRPr="0063779C">
        <w:rPr>
          <w:rPrChange w:id="192" w:author="Amaze" w:date="2018-07-05T13:56:00Z">
            <w:rPr>
              <w:rFonts w:ascii="宋体" w:hAnsi="宋体"/>
            </w:rPr>
          </w:rPrChange>
        </w:rPr>
        <w:t xml:space="preserve">           </w:t>
      </w:r>
      <w:r w:rsidRPr="000170EB">
        <w:rPr>
          <w:position w:val="-12"/>
        </w:rPr>
        <w:object w:dxaOrig="4360" w:dyaOrig="360" w14:anchorId="289C45F7">
          <v:shape id="_x0000_i1092" type="#_x0000_t75" style="width:246pt;height:20.5pt" o:ole="">
            <v:imagedata r:id="rId126" o:title=""/>
          </v:shape>
          <o:OLEObject Type="Embed" ProgID="Equation.DSMT4" ShapeID="_x0000_i1092" DrawAspect="Content" ObjectID="_1592317308" r:id="rId127"/>
        </w:object>
      </w:r>
    </w:p>
    <w:p w14:paraId="64D67B5F" w14:textId="77777777" w:rsidR="008932B3" w:rsidRPr="0063779C" w:rsidRDefault="008932B3">
      <w:pPr>
        <w:ind w:firstLineChars="0" w:firstLine="0"/>
        <w:jc w:val="left"/>
        <w:rPr>
          <w:rPrChange w:id="193" w:author="Amaze" w:date="2018-07-05T13:56:00Z">
            <w:rPr>
              <w:rFonts w:ascii="宋体" w:hAnsi="宋体"/>
            </w:rPr>
          </w:rPrChange>
        </w:rPr>
        <w:pPrChange w:id="194" w:author="Amaze" w:date="2018-07-05T13:56:00Z">
          <w:pPr>
            <w:ind w:firstLine="480"/>
            <w:jc w:val="left"/>
          </w:pPr>
        </w:pPrChange>
      </w:pPr>
      <w:del w:id="195" w:author="Amaze" w:date="2018-07-05T13:56:00Z">
        <w:r w:rsidRPr="0063779C" w:rsidDel="000170EB">
          <w:rPr>
            <w:rPrChange w:id="196" w:author="Amaze" w:date="2018-07-05T13:56:00Z">
              <w:rPr>
                <w:rFonts w:ascii="宋体" w:hAnsi="宋体"/>
              </w:rPr>
            </w:rPrChange>
          </w:rPr>
          <w:delText xml:space="preserve"> </w:delText>
        </w:r>
      </w:del>
      <w:r w:rsidRPr="0063779C">
        <w:rPr>
          <w:rPrChange w:id="197" w:author="Amaze" w:date="2018-07-05T13:56:00Z">
            <w:rPr>
              <w:rFonts w:ascii="宋体" w:hAnsi="宋体"/>
            </w:rPr>
          </w:rPrChange>
        </w:rPr>
        <w:t>即取他们的速度集合并集，若存在相同的边，则选择概率值较大的边概率。</w:t>
      </w:r>
    </w:p>
    <w:p w14:paraId="1347C67A" w14:textId="77777777" w:rsidR="008932B3" w:rsidRPr="008932B3" w:rsidRDefault="008932B3" w:rsidP="00141D0B">
      <w:pPr>
        <w:ind w:firstLine="480"/>
        <w:jc w:val="left"/>
        <w:rPr>
          <w:rFonts w:ascii="宋体" w:hAnsi="宋体"/>
        </w:rPr>
      </w:pPr>
      <w:r w:rsidRPr="0063779C">
        <w:rPr>
          <w:rPrChange w:id="198" w:author="Amaze" w:date="2018-07-05T13:56:00Z">
            <w:rPr>
              <w:rFonts w:ascii="宋体" w:hAnsi="宋体"/>
            </w:rPr>
          </w:rPrChange>
        </w:rPr>
        <w:t>速度更新完成后才可以构造出粒子新的路径序列</w:t>
      </w:r>
      <w:r w:rsidRPr="008932B3">
        <w:rPr>
          <w:rFonts w:ascii="宋体" w:hAnsi="宋体" w:hint="eastAsia"/>
        </w:rPr>
        <w:t>，粒子的更新来自三个方面——自身的速度集、原始路径序列和种群的原始路径序列，并且他们的优先级依次递减。粒子在构造新的路径序列时首先生成一个空集，然后按照优先级顺序从更新来源选择下一节点，即当优先级较高的更新来源无法找到与当前节点相连的下一节点时，才会选择从下一个更新来源尝试选择下一节点。具体更新过程的伪代码如下</w:t>
      </w:r>
    </w:p>
    <w:p w14:paraId="4395FD6D" w14:textId="77777777" w:rsidR="008932B3" w:rsidRPr="008A7AD9" w:rsidRDefault="008932B3" w:rsidP="00141D0B">
      <w:pPr>
        <w:ind w:firstLine="482"/>
      </w:pPr>
      <w:r w:rsidRPr="008932B3">
        <w:rPr>
          <w:rFonts w:ascii="宋体" w:hAnsi="宋体"/>
          <w:b/>
        </w:rPr>
        <w:t>输入</w:t>
      </w:r>
      <w:r w:rsidRPr="008932B3">
        <w:rPr>
          <w:rFonts w:ascii="宋体" w:hAnsi="宋体" w:hint="eastAsia"/>
          <w:b/>
        </w:rPr>
        <w:t>：</w:t>
      </w:r>
      <w:r w:rsidRPr="008932B3">
        <w:rPr>
          <w:rFonts w:ascii="宋体" w:hAnsi="宋体"/>
        </w:rPr>
        <w:t>粒子的速度集</w:t>
      </w:r>
      <w:r w:rsidRPr="008932B3">
        <w:rPr>
          <w:rFonts w:ascii="宋体" w:hAnsi="宋体" w:hint="eastAsia"/>
        </w:rPr>
        <w:t xml:space="preserve"> </w:t>
      </w:r>
      <w:r w:rsidR="008A7AD9" w:rsidRPr="008A7AD9">
        <w:rPr>
          <w:position w:val="-10"/>
        </w:rPr>
        <w:object w:dxaOrig="220" w:dyaOrig="300" w14:anchorId="0E34DE04">
          <v:shape id="_x0000_i1093" type="#_x0000_t75" style="width:12.5pt;height:18pt" o:ole="">
            <v:imagedata r:id="rId128" o:title=""/>
          </v:shape>
          <o:OLEObject Type="Embed" ProgID="Equation.DSMT4" ShapeID="_x0000_i1093" DrawAspect="Content" ObjectID="_1592317309" r:id="rId129"/>
        </w:object>
      </w:r>
    </w:p>
    <w:p w14:paraId="6C2826E5" w14:textId="77777777" w:rsidR="008932B3" w:rsidRPr="008A7AD9" w:rsidRDefault="008932B3" w:rsidP="00141D0B">
      <w:pPr>
        <w:ind w:firstLine="480"/>
        <w:rPr>
          <w:rFonts w:ascii="宋体" w:hAnsi="宋体"/>
        </w:rPr>
      </w:pPr>
      <w:r w:rsidRPr="008A7AD9">
        <w:t xml:space="preserve">   </w:t>
      </w:r>
      <w:r w:rsidRPr="008A7AD9">
        <w:rPr>
          <w:rFonts w:ascii="宋体" w:hAnsi="宋体" w:hint="eastAsia"/>
        </w:rPr>
        <w:t xml:space="preserve">  </w:t>
      </w:r>
      <w:r w:rsidRPr="008A7AD9">
        <w:rPr>
          <w:rFonts w:ascii="宋体" w:hAnsi="宋体"/>
        </w:rPr>
        <w:t xml:space="preserve">  父代种群序列</w:t>
      </w:r>
      <w:r w:rsidRPr="008A7AD9">
        <w:rPr>
          <w:rFonts w:ascii="宋体" w:hAnsi="宋体" w:hint="eastAsia"/>
        </w:rPr>
        <w:t xml:space="preserve"> </w:t>
      </w:r>
      <w:r w:rsidR="008A7AD9" w:rsidRPr="008A7AD9">
        <w:rPr>
          <w:position w:val="-10"/>
        </w:rPr>
        <w:object w:dxaOrig="300" w:dyaOrig="300" w14:anchorId="1D35E54B">
          <v:shape id="_x0000_i1094" type="#_x0000_t75" style="width:19pt;height:19.5pt" o:ole="">
            <v:imagedata r:id="rId130" o:title=""/>
          </v:shape>
          <o:OLEObject Type="Embed" ProgID="Equation.DSMT4" ShapeID="_x0000_i1094" DrawAspect="Content" ObjectID="_1592317310" r:id="rId131"/>
        </w:object>
      </w:r>
    </w:p>
    <w:p w14:paraId="5B691966" w14:textId="77777777" w:rsidR="008932B3" w:rsidRPr="008932B3" w:rsidRDefault="008932B3" w:rsidP="00141D0B">
      <w:pPr>
        <w:ind w:firstLine="482"/>
        <w:rPr>
          <w:rFonts w:ascii="宋体" w:hAnsi="宋体"/>
          <w:color w:val="000000"/>
        </w:rPr>
      </w:pPr>
      <w:r w:rsidRPr="008932B3">
        <w:rPr>
          <w:rFonts w:ascii="宋体" w:hAnsi="宋体"/>
          <w:b/>
          <w:color w:val="000000"/>
        </w:rPr>
        <w:t>过程</w:t>
      </w:r>
      <w:r w:rsidRPr="008932B3">
        <w:rPr>
          <w:rFonts w:ascii="宋体" w:hAnsi="宋体" w:hint="eastAsia"/>
          <w:b/>
          <w:color w:val="000000"/>
        </w:rPr>
        <w:t>：</w:t>
      </w:r>
      <w:r w:rsidRPr="008932B3">
        <w:rPr>
          <w:rFonts w:ascii="宋体" w:hAnsi="宋体" w:hint="eastAsia"/>
          <w:color w:val="000000"/>
        </w:rPr>
        <w:t xml:space="preserve">函数 </w:t>
      </w:r>
      <w:r w:rsidRPr="008932B3">
        <w:rPr>
          <w:position w:val="-12"/>
        </w:rPr>
        <w:object w:dxaOrig="1440" w:dyaOrig="360" w14:anchorId="37AA3DAC">
          <v:shape id="_x0000_i1095" type="#_x0000_t75" style="width:76.5pt;height:19.5pt" o:ole="">
            <v:imagedata r:id="rId132" o:title=""/>
          </v:shape>
          <o:OLEObject Type="Embed" ProgID="Equation.DSMT4" ShapeID="_x0000_i1095" DrawAspect="Content" ObjectID="_1592317311" r:id="rId133"/>
        </w:object>
      </w:r>
    </w:p>
    <w:p w14:paraId="6A0041C8" w14:textId="77777777" w:rsidR="008932B3" w:rsidRPr="008932B3" w:rsidRDefault="008932B3" w:rsidP="00141D0B">
      <w:pPr>
        <w:ind w:firstLine="480"/>
        <w:rPr>
          <w:rFonts w:ascii="宋体" w:hAnsi="宋体"/>
          <w:color w:val="000000"/>
        </w:rPr>
      </w:pPr>
      <w:r w:rsidRPr="008932B3">
        <w:rPr>
          <w:rFonts w:ascii="宋体" w:hAnsi="宋体"/>
          <w:color w:val="000000"/>
        </w:rPr>
        <w:t xml:space="preserve">      构造空集</w:t>
      </w:r>
      <w:r w:rsidRPr="008932B3">
        <w:rPr>
          <w:position w:val="-12"/>
        </w:rPr>
        <w:object w:dxaOrig="1320" w:dyaOrig="360" w14:anchorId="190CB7A5">
          <v:shape id="_x0000_i1096" type="#_x0000_t75" style="width:66pt;height:18pt" o:ole="">
            <v:imagedata r:id="rId134" o:title=""/>
          </v:shape>
          <o:OLEObject Type="Embed" ProgID="Equation.DSMT4" ShapeID="_x0000_i1096" DrawAspect="Content" ObjectID="_1592317312" r:id="rId135"/>
        </w:object>
      </w:r>
    </w:p>
    <w:p w14:paraId="26E88CCB" w14:textId="77777777" w:rsidR="008932B3" w:rsidRPr="008932B3" w:rsidRDefault="008932B3" w:rsidP="00141D0B">
      <w:pPr>
        <w:ind w:firstLine="480"/>
        <w:rPr>
          <w:rFonts w:ascii="宋体" w:hAnsi="宋体"/>
          <w:color w:val="000000"/>
        </w:rPr>
      </w:pPr>
      <w:r w:rsidRPr="008932B3">
        <w:rPr>
          <w:rFonts w:ascii="宋体" w:hAnsi="宋体" w:hint="eastAsia"/>
          <w:color w:val="000000"/>
        </w:rPr>
        <w:t xml:space="preserve"> </w:t>
      </w:r>
      <w:r w:rsidRPr="008932B3">
        <w:rPr>
          <w:rFonts w:ascii="宋体" w:hAnsi="宋体"/>
          <w:color w:val="000000"/>
        </w:rPr>
        <w:t xml:space="preserve">     随机生成初始节点</w:t>
      </w:r>
      <w:r w:rsidRPr="008932B3">
        <w:rPr>
          <w:rFonts w:ascii="宋体" w:hAnsi="宋体"/>
          <w:i/>
          <w:color w:val="000000"/>
        </w:rPr>
        <w:t>j</w:t>
      </w:r>
    </w:p>
    <w:p w14:paraId="426E1A3E" w14:textId="77777777" w:rsidR="008932B3" w:rsidRPr="008932B3" w:rsidRDefault="008932B3" w:rsidP="00141D0B">
      <w:pPr>
        <w:ind w:firstLine="480"/>
        <w:rPr>
          <w:rFonts w:ascii="宋体" w:hAnsi="宋体"/>
          <w:color w:val="000000"/>
        </w:rPr>
      </w:pPr>
      <w:r w:rsidRPr="008932B3">
        <w:rPr>
          <w:rFonts w:ascii="宋体" w:hAnsi="宋体"/>
          <w:color w:val="000000"/>
        </w:rPr>
        <w:t xml:space="preserve">      剔除概率较小的边</w:t>
      </w:r>
      <w:r w:rsidRPr="008932B3">
        <w:rPr>
          <w:rFonts w:ascii="宋体" w:hAnsi="宋体" w:hint="eastAsia"/>
          <w:color w:val="000000"/>
        </w:rPr>
        <w:t xml:space="preserve"> </w:t>
      </w:r>
      <w:r w:rsidRPr="008932B3">
        <w:rPr>
          <w:position w:val="-12"/>
        </w:rPr>
        <w:object w:dxaOrig="4400" w:dyaOrig="360" w14:anchorId="17EDE559">
          <v:shape id="_x0000_i1097" type="#_x0000_t75" style="width:252pt;height:20.5pt" o:ole="">
            <v:imagedata r:id="rId136" o:title=""/>
          </v:shape>
          <o:OLEObject Type="Embed" ProgID="Equation.DSMT4" ShapeID="_x0000_i1097" DrawAspect="Content" ObjectID="_1592317313" r:id="rId137"/>
        </w:object>
      </w:r>
    </w:p>
    <w:p w14:paraId="14F195D7" w14:textId="1243CC6C" w:rsidR="008932B3" w:rsidRPr="008932B3" w:rsidRDefault="008932B3" w:rsidP="00141D0B">
      <w:pPr>
        <w:ind w:firstLine="480"/>
        <w:rPr>
          <w:color w:val="000000"/>
        </w:rPr>
      </w:pPr>
      <w:r w:rsidRPr="008932B3">
        <w:rPr>
          <w:rFonts w:ascii="宋体" w:hAnsi="宋体" w:hint="eastAsia"/>
          <w:color w:val="000000"/>
        </w:rPr>
        <w:t xml:space="preserve"> </w:t>
      </w:r>
      <w:r w:rsidRPr="008932B3">
        <w:rPr>
          <w:rFonts w:ascii="宋体" w:hAnsi="宋体"/>
          <w:color w:val="000000"/>
        </w:rPr>
        <w:t xml:space="preserve">     </w:t>
      </w:r>
      <w:del w:id="199" w:author="Amaze" w:date="2018-07-05T13:56:00Z">
        <w:r w:rsidRPr="008932B3" w:rsidDel="0021431E">
          <w:rPr>
            <w:color w:val="000000"/>
          </w:rPr>
          <w:delText xml:space="preserve">While </w:delText>
        </w:r>
      </w:del>
      <w:proofErr w:type="gramStart"/>
      <w:ins w:id="200" w:author="Amaze" w:date="2018-07-05T13:56:00Z">
        <w:r w:rsidR="0021431E">
          <w:rPr>
            <w:rFonts w:hint="eastAsia"/>
            <w:color w:val="000000"/>
          </w:rPr>
          <w:t>w</w:t>
        </w:r>
        <w:r w:rsidR="0021431E" w:rsidRPr="008932B3">
          <w:rPr>
            <w:color w:val="000000"/>
          </w:rPr>
          <w:t>hile</w:t>
        </w:r>
        <w:proofErr w:type="gramEnd"/>
        <w:r w:rsidR="0021431E" w:rsidRPr="008932B3">
          <w:rPr>
            <w:color w:val="000000"/>
          </w:rPr>
          <w:t xml:space="preserve"> </w:t>
        </w:r>
      </w:ins>
      <w:r w:rsidRPr="008932B3">
        <w:rPr>
          <w:position w:val="-12"/>
        </w:rPr>
        <w:object w:dxaOrig="1540" w:dyaOrig="360" w14:anchorId="1C8447D9">
          <v:shape id="_x0000_i1098" type="#_x0000_t75" style="width:82.5pt;height:19.5pt" o:ole="">
            <v:imagedata r:id="rId138" o:title=""/>
          </v:shape>
          <o:OLEObject Type="Embed" ProgID="Equation.DSMT4" ShapeID="_x0000_i1098" DrawAspect="Content" ObjectID="_1592317314" r:id="rId139"/>
        </w:object>
      </w:r>
      <w:r w:rsidRPr="008932B3">
        <w:rPr>
          <w:color w:val="000000"/>
        </w:rPr>
        <w:t>&lt;n do</w:t>
      </w:r>
    </w:p>
    <w:p w14:paraId="130E205E" w14:textId="77777777" w:rsidR="008932B3" w:rsidRPr="008932B3" w:rsidRDefault="008932B3" w:rsidP="00141D0B">
      <w:pPr>
        <w:ind w:firstLine="480"/>
        <w:rPr>
          <w:rFonts w:ascii="宋体" w:hAnsi="宋体"/>
          <w:color w:val="000000"/>
        </w:rPr>
      </w:pPr>
      <w:r w:rsidRPr="008932B3">
        <w:rPr>
          <w:color w:val="000000"/>
        </w:rPr>
        <w:t xml:space="preserve">         </w:t>
      </w:r>
      <w:proofErr w:type="gramStart"/>
      <w:r w:rsidRPr="008932B3">
        <w:rPr>
          <w:color w:val="000000"/>
        </w:rPr>
        <w:t>if</w:t>
      </w:r>
      <w:proofErr w:type="gramEnd"/>
      <w:r w:rsidRPr="008932B3">
        <w:rPr>
          <w:color w:val="000000"/>
        </w:rPr>
        <w:t xml:space="preserve"> </w:t>
      </w:r>
      <w:r w:rsidRPr="008932B3">
        <w:rPr>
          <w:position w:val="-12"/>
        </w:rPr>
        <w:object w:dxaOrig="1359" w:dyaOrig="380" w14:anchorId="19C5125F">
          <v:shape id="_x0000_i1099" type="#_x0000_t75" style="width:76pt;height:21pt" o:ole="">
            <v:imagedata r:id="rId140" o:title=""/>
          </v:shape>
          <o:OLEObject Type="Embed" ProgID="Equation.DSMT4" ShapeID="_x0000_i1099" DrawAspect="Content" ObjectID="_1592317315" r:id="rId141"/>
        </w:object>
      </w:r>
      <w:r w:rsidRPr="008932B3">
        <w:rPr>
          <w:color w:val="000000"/>
        </w:rPr>
        <w:t xml:space="preserve">  </w:t>
      </w:r>
      <w:r w:rsidRPr="008932B3">
        <w:rPr>
          <w:rFonts w:ascii="宋体" w:hAnsi="宋体"/>
          <w:color w:val="000000"/>
        </w:rPr>
        <w:t xml:space="preserve">   </w:t>
      </w:r>
    </w:p>
    <w:p w14:paraId="1FFC5FA9" w14:textId="77777777" w:rsidR="008932B3" w:rsidRPr="008932B3" w:rsidRDefault="008932B3" w:rsidP="00141D0B">
      <w:pPr>
        <w:ind w:firstLine="480"/>
        <w:rPr>
          <w:rFonts w:ascii="宋体" w:hAnsi="宋体"/>
          <w:color w:val="000000"/>
        </w:rPr>
      </w:pPr>
      <w:r w:rsidRPr="008932B3">
        <w:rPr>
          <w:rFonts w:ascii="宋体" w:hAnsi="宋体"/>
          <w:color w:val="000000"/>
        </w:rPr>
        <w:t xml:space="preserve">            </w:t>
      </w:r>
      <w:r w:rsidRPr="008932B3">
        <w:rPr>
          <w:rFonts w:ascii="宋体" w:hAnsi="宋体" w:hint="eastAsia"/>
          <w:color w:val="000000"/>
        </w:rPr>
        <w:t>从</w:t>
      </w:r>
      <w:r w:rsidRPr="008932B3">
        <w:rPr>
          <w:position w:val="-12"/>
        </w:rPr>
        <w:object w:dxaOrig="920" w:dyaOrig="380" w14:anchorId="385E8561">
          <v:shape id="_x0000_i1100" type="#_x0000_t75" style="width:52pt;height:21pt" o:ole="">
            <v:imagedata r:id="rId142" o:title=""/>
          </v:shape>
          <o:OLEObject Type="Embed" ProgID="Equation.DSMT4" ShapeID="_x0000_i1100" DrawAspect="Content" ObjectID="_1592317316" r:id="rId143"/>
        </w:object>
      </w:r>
      <w:r w:rsidRPr="008932B3">
        <w:rPr>
          <w:rFonts w:ascii="宋体" w:hAnsi="宋体"/>
          <w:color w:val="000000"/>
        </w:rPr>
        <w:t xml:space="preserve"> 选择概率最大的边</w:t>
      </w:r>
      <w:r w:rsidRPr="008932B3">
        <w:rPr>
          <w:rFonts w:ascii="宋体" w:hAnsi="宋体" w:hint="eastAsia"/>
          <w:color w:val="000000"/>
        </w:rPr>
        <w:t>包含的另一个节点</w:t>
      </w:r>
    </w:p>
    <w:p w14:paraId="2FEEA200" w14:textId="77777777" w:rsidR="008932B3" w:rsidRPr="008932B3" w:rsidRDefault="008932B3" w:rsidP="00141D0B">
      <w:pPr>
        <w:ind w:firstLine="480"/>
        <w:rPr>
          <w:rFonts w:ascii="宋体" w:hAnsi="宋体"/>
          <w:color w:val="000000"/>
        </w:rPr>
      </w:pPr>
      <w:r w:rsidRPr="008932B3">
        <w:rPr>
          <w:rFonts w:ascii="宋体" w:hAnsi="宋体"/>
          <w:color w:val="000000"/>
        </w:rPr>
        <w:t xml:space="preserve">       </w:t>
      </w:r>
      <w:r w:rsidRPr="008932B3">
        <w:rPr>
          <w:color w:val="000000"/>
        </w:rPr>
        <w:t xml:space="preserve">  else if</w:t>
      </w:r>
      <w:r w:rsidRPr="008932B3">
        <w:rPr>
          <w:rFonts w:ascii="宋体" w:hAnsi="宋体"/>
          <w:color w:val="000000"/>
        </w:rPr>
        <w:t xml:space="preserve"> </w:t>
      </w:r>
      <w:r w:rsidRPr="008932B3">
        <w:rPr>
          <w:i/>
          <w:position w:val="-12"/>
        </w:rPr>
        <w:object w:dxaOrig="240" w:dyaOrig="360" w14:anchorId="1D2F9CED">
          <v:shape id="_x0000_i1101" type="#_x0000_t75" style="width:15pt;height:19.5pt" o:ole="">
            <v:imagedata r:id="rId144" o:title=""/>
          </v:shape>
          <o:OLEObject Type="Embed" ProgID="Equation.DSMT4" ShapeID="_x0000_i1101" DrawAspect="Content" ObjectID="_1592317317" r:id="rId145"/>
        </w:object>
      </w:r>
      <w:r w:rsidRPr="008932B3">
        <w:rPr>
          <w:rFonts w:ascii="宋体" w:hAnsi="宋体"/>
          <w:color w:val="000000"/>
        </w:rPr>
        <w:t>中与当前</w:t>
      </w:r>
      <w:r w:rsidRPr="008932B3">
        <w:rPr>
          <w:rFonts w:ascii="宋体" w:hAnsi="宋体" w:hint="eastAsia"/>
          <w:color w:val="000000"/>
        </w:rPr>
        <w:t>节点</w:t>
      </w:r>
      <w:r w:rsidRPr="008932B3">
        <w:rPr>
          <w:i/>
          <w:color w:val="000000"/>
        </w:rPr>
        <w:t>j</w:t>
      </w:r>
      <w:r w:rsidRPr="008932B3">
        <w:rPr>
          <w:rFonts w:ascii="宋体" w:hAnsi="宋体"/>
          <w:color w:val="000000"/>
        </w:rPr>
        <w:t>相连的节点</w:t>
      </w:r>
      <w:r w:rsidRPr="008932B3">
        <w:rPr>
          <w:rFonts w:ascii="宋体" w:hAnsi="宋体" w:hint="eastAsia"/>
          <w:color w:val="000000"/>
        </w:rPr>
        <w:t>未</w:t>
      </w:r>
      <w:r w:rsidRPr="008932B3">
        <w:rPr>
          <w:rFonts w:ascii="宋体" w:hAnsi="宋体"/>
          <w:color w:val="000000"/>
        </w:rPr>
        <w:t>加入</w:t>
      </w:r>
      <w:r w:rsidRPr="008932B3">
        <w:rPr>
          <w:position w:val="-12"/>
        </w:rPr>
        <w:object w:dxaOrig="880" w:dyaOrig="360" w14:anchorId="46A3FCE6">
          <v:shape id="_x0000_i1102" type="#_x0000_t75" style="width:44.5pt;height:18pt" o:ole="">
            <v:imagedata r:id="rId146" o:title=""/>
          </v:shape>
          <o:OLEObject Type="Embed" ProgID="Equation.DSMT4" ShapeID="_x0000_i1102" DrawAspect="Content" ObjectID="_1592317318" r:id="rId147"/>
        </w:object>
      </w:r>
      <w:r w:rsidRPr="008932B3">
        <w:rPr>
          <w:rFonts w:ascii="宋体" w:hAnsi="宋体" w:hint="eastAsia"/>
          <w:color w:val="000000"/>
        </w:rPr>
        <w:t xml:space="preserve"> </w:t>
      </w:r>
      <w:r w:rsidRPr="008932B3">
        <w:rPr>
          <w:rFonts w:ascii="宋体" w:hAnsi="宋体"/>
          <w:color w:val="000000"/>
        </w:rPr>
        <w:t xml:space="preserve">  </w:t>
      </w:r>
    </w:p>
    <w:p w14:paraId="70C9980A" w14:textId="77777777" w:rsidR="008932B3" w:rsidRPr="008932B3" w:rsidRDefault="008932B3" w:rsidP="00141D0B">
      <w:pPr>
        <w:ind w:firstLine="480"/>
        <w:rPr>
          <w:rFonts w:ascii="宋体" w:hAnsi="宋体"/>
          <w:color w:val="000000"/>
        </w:rPr>
      </w:pPr>
      <w:r w:rsidRPr="008932B3">
        <w:rPr>
          <w:rFonts w:ascii="宋体" w:hAnsi="宋体"/>
          <w:color w:val="000000"/>
        </w:rPr>
        <w:t xml:space="preserve">               选择与当前</w:t>
      </w:r>
      <w:r w:rsidRPr="008932B3">
        <w:rPr>
          <w:rFonts w:ascii="宋体" w:hAnsi="宋体" w:hint="eastAsia"/>
          <w:color w:val="000000"/>
        </w:rPr>
        <w:t>节点</w:t>
      </w:r>
      <w:r w:rsidR="001025A0">
        <w:rPr>
          <w:i/>
          <w:color w:val="000000"/>
        </w:rPr>
        <w:t>j</w:t>
      </w:r>
      <w:r w:rsidRPr="008932B3">
        <w:rPr>
          <w:rFonts w:ascii="宋体" w:hAnsi="宋体"/>
          <w:color w:val="000000"/>
        </w:rPr>
        <w:t>相连的节点中概率较大的节点</w:t>
      </w:r>
    </w:p>
    <w:p w14:paraId="00DAA0C3" w14:textId="77777777" w:rsidR="008932B3" w:rsidRPr="008932B3" w:rsidRDefault="008932B3" w:rsidP="00141D0B">
      <w:pPr>
        <w:ind w:firstLine="480"/>
        <w:rPr>
          <w:rFonts w:ascii="宋体" w:hAnsi="宋体"/>
          <w:color w:val="000000"/>
        </w:rPr>
      </w:pPr>
      <w:r w:rsidRPr="008932B3">
        <w:rPr>
          <w:rFonts w:ascii="宋体" w:hAnsi="宋体" w:hint="eastAsia"/>
          <w:color w:val="000000"/>
        </w:rPr>
        <w:t xml:space="preserve"> </w:t>
      </w:r>
      <w:r w:rsidRPr="008932B3">
        <w:rPr>
          <w:rFonts w:ascii="宋体" w:hAnsi="宋体"/>
          <w:color w:val="000000"/>
        </w:rPr>
        <w:t xml:space="preserve">        </w:t>
      </w:r>
      <w:proofErr w:type="gramStart"/>
      <w:r w:rsidRPr="008932B3">
        <w:rPr>
          <w:color w:val="000000"/>
        </w:rPr>
        <w:t>else</w:t>
      </w:r>
      <w:proofErr w:type="gramEnd"/>
      <w:r w:rsidRPr="008932B3">
        <w:rPr>
          <w:color w:val="000000"/>
        </w:rPr>
        <w:t xml:space="preserve"> </w:t>
      </w:r>
      <w:r w:rsidRPr="008932B3">
        <w:rPr>
          <w:rFonts w:ascii="宋体" w:hAnsi="宋体"/>
          <w:color w:val="000000"/>
        </w:rPr>
        <w:t xml:space="preserve"> </w:t>
      </w:r>
    </w:p>
    <w:p w14:paraId="4D1C4673" w14:textId="77777777" w:rsidR="008A7AD9" w:rsidRDefault="008932B3" w:rsidP="00141D0B">
      <w:pPr>
        <w:ind w:firstLineChars="700" w:firstLine="1680"/>
        <w:rPr>
          <w:rFonts w:ascii="宋体" w:hAnsi="宋体"/>
          <w:color w:val="000000"/>
        </w:rPr>
      </w:pPr>
      <w:r w:rsidRPr="008932B3">
        <w:rPr>
          <w:rFonts w:ascii="宋体" w:hAnsi="宋体"/>
          <w:color w:val="000000"/>
        </w:rPr>
        <w:t>从种群其他个体序列中查找与当前节点</w:t>
      </w:r>
      <w:r w:rsidRPr="008932B3">
        <w:rPr>
          <w:color w:val="000000"/>
        </w:rPr>
        <w:t>j</w:t>
      </w:r>
      <w:r w:rsidRPr="008932B3">
        <w:rPr>
          <w:rFonts w:ascii="宋体" w:hAnsi="宋体"/>
          <w:color w:val="000000"/>
        </w:rPr>
        <w:t>距离最近</w:t>
      </w:r>
    </w:p>
    <w:p w14:paraId="5E560652" w14:textId="70119A5A" w:rsidR="008932B3" w:rsidRPr="002349CD" w:rsidRDefault="001025A0" w:rsidP="00141D0B">
      <w:pPr>
        <w:ind w:firstLineChars="700" w:firstLine="1680"/>
        <w:rPr>
          <w:rFonts w:ascii="宋体" w:hAnsi="宋体"/>
          <w:color w:val="FF0000"/>
        </w:rPr>
      </w:pPr>
      <w:r w:rsidRPr="002349CD">
        <w:rPr>
          <w:rFonts w:ascii="宋体" w:hAnsi="宋体"/>
          <w:color w:val="FF0000"/>
        </w:rPr>
        <w:t>且尚未加入</w:t>
      </w:r>
      <w:proofErr w:type="spellStart"/>
      <w:ins w:id="201" w:author="Amaze" w:date="2018-07-05T13:57:00Z">
        <w:r w:rsidR="00837B7E" w:rsidRPr="00D010C5">
          <w:rPr>
            <w:rFonts w:hAnsi="宋体" w:hint="eastAsia"/>
            <w:i/>
          </w:rPr>
          <w:t>New</w:t>
        </w:r>
        <w:r w:rsidR="00837B7E">
          <w:rPr>
            <w:rFonts w:hAnsi="宋体" w:hint="eastAsia"/>
          </w:rPr>
          <w:t>_</w:t>
        </w:r>
        <w:r w:rsidR="00837B7E" w:rsidRPr="00D010C5">
          <w:rPr>
            <w:rFonts w:hAnsi="宋体" w:hint="eastAsia"/>
            <w:i/>
          </w:rPr>
          <w:t>P</w:t>
        </w:r>
        <w:r w:rsidR="00837B7E" w:rsidRPr="00D010C5">
          <w:rPr>
            <w:rFonts w:hAnsi="宋体" w:hint="eastAsia"/>
            <w:i/>
            <w:vertAlign w:val="subscript"/>
          </w:rPr>
          <w:t>i</w:t>
        </w:r>
      </w:ins>
      <w:proofErr w:type="spellEnd"/>
      <w:del w:id="202" w:author="Amaze" w:date="2018-07-05T13:57:00Z">
        <w:r w:rsidRPr="002349CD" w:rsidDel="00837B7E">
          <w:rPr>
            <w:color w:val="FF0000"/>
            <w:position w:val="-12"/>
          </w:rPr>
          <w:object w:dxaOrig="880" w:dyaOrig="360" w14:anchorId="1C29E45D">
            <v:shape id="_x0000_i1103" type="#_x0000_t75" style="width:44.5pt;height:18pt" o:ole="">
              <v:imagedata r:id="rId146" o:title=""/>
            </v:shape>
            <o:OLEObject Type="Embed" ProgID="Equation.DSMT4" ShapeID="_x0000_i1103" DrawAspect="Content" ObjectID="_1592317319" r:id="rId148"/>
          </w:object>
        </w:r>
      </w:del>
      <w:r w:rsidR="008932B3" w:rsidRPr="002349CD">
        <w:rPr>
          <w:rFonts w:ascii="宋体" w:hAnsi="宋体"/>
          <w:color w:val="FF0000"/>
        </w:rPr>
        <w:t>的节点</w:t>
      </w:r>
    </w:p>
    <w:p w14:paraId="253D5B72" w14:textId="77777777" w:rsidR="008932B3" w:rsidRPr="008932B3" w:rsidRDefault="008932B3" w:rsidP="00141D0B">
      <w:pPr>
        <w:ind w:firstLine="480"/>
        <w:rPr>
          <w:rFonts w:ascii="宋体" w:hAnsi="宋体"/>
          <w:color w:val="000000"/>
        </w:rPr>
      </w:pPr>
      <w:r w:rsidRPr="008932B3">
        <w:rPr>
          <w:rFonts w:ascii="宋体" w:hAnsi="宋体" w:hint="eastAsia"/>
          <w:color w:val="000000"/>
        </w:rPr>
        <w:t xml:space="preserve"> </w:t>
      </w:r>
      <w:r w:rsidRPr="008932B3">
        <w:rPr>
          <w:rFonts w:ascii="宋体" w:hAnsi="宋体"/>
          <w:color w:val="000000"/>
        </w:rPr>
        <w:t xml:space="preserve">        </w:t>
      </w:r>
      <w:proofErr w:type="gramStart"/>
      <w:r w:rsidRPr="008932B3">
        <w:rPr>
          <w:color w:val="000000"/>
        </w:rPr>
        <w:t>end  if</w:t>
      </w:r>
      <w:proofErr w:type="gramEnd"/>
    </w:p>
    <w:p w14:paraId="3DE9F9AF" w14:textId="1457E4B9" w:rsidR="008932B3" w:rsidRPr="008932B3" w:rsidRDefault="008A7AD9" w:rsidP="00141D0B">
      <w:pPr>
        <w:ind w:firstLine="480"/>
        <w:rPr>
          <w:rFonts w:ascii="宋体" w:hAnsi="宋体"/>
          <w:color w:val="000000"/>
        </w:rPr>
      </w:pPr>
      <w:r>
        <w:rPr>
          <w:rFonts w:ascii="宋体" w:hAnsi="宋体"/>
          <w:color w:val="000000"/>
        </w:rPr>
        <w:t xml:space="preserve">       </w:t>
      </w:r>
      <w:r w:rsidR="008932B3" w:rsidRPr="008932B3">
        <w:rPr>
          <w:rFonts w:ascii="宋体" w:hAnsi="宋体"/>
          <w:color w:val="000000"/>
        </w:rPr>
        <w:t>将选择的节点加入</w:t>
      </w:r>
      <w:r w:rsidR="008932B3" w:rsidRPr="008932B3">
        <w:rPr>
          <w:position w:val="-12"/>
        </w:rPr>
        <w:object w:dxaOrig="880" w:dyaOrig="360" w14:anchorId="0E2A9157">
          <v:shape id="_x0000_i1104" type="#_x0000_t75" style="width:52.5pt;height:21pt" o:ole="">
            <v:imagedata r:id="rId146" o:title=""/>
          </v:shape>
          <o:OLEObject Type="Embed" ProgID="Equation.DSMT4" ShapeID="_x0000_i1104" DrawAspect="Content" ObjectID="_1592317320" r:id="rId149"/>
        </w:object>
      </w:r>
      <w:r w:rsidR="008932B3" w:rsidRPr="008932B3">
        <w:rPr>
          <w:rFonts w:hint="eastAsia"/>
        </w:rPr>
        <w:t>，</w:t>
      </w:r>
      <w:r w:rsidR="008932B3" w:rsidRPr="008932B3">
        <w:rPr>
          <w:rFonts w:ascii="宋体" w:hAnsi="宋体"/>
          <w:color w:val="000000"/>
        </w:rPr>
        <w:t>并且置</w:t>
      </w:r>
      <w:r w:rsidR="001025A0">
        <w:rPr>
          <w:rFonts w:ascii="宋体" w:hAnsi="宋体"/>
          <w:color w:val="000000"/>
        </w:rPr>
        <w:t>新加入的</w:t>
      </w:r>
      <w:r w:rsidR="008932B3" w:rsidRPr="008932B3">
        <w:rPr>
          <w:rFonts w:ascii="宋体" w:hAnsi="宋体"/>
          <w:color w:val="000000"/>
        </w:rPr>
        <w:t>节点</w:t>
      </w:r>
      <w:r w:rsidR="001025A0">
        <w:rPr>
          <w:rFonts w:ascii="宋体" w:hAnsi="宋体"/>
          <w:color w:val="000000"/>
        </w:rPr>
        <w:t>为当前节点</w:t>
      </w:r>
      <w:r w:rsidR="008932B3" w:rsidRPr="008932B3">
        <w:rPr>
          <w:color w:val="000000"/>
        </w:rPr>
        <w:t xml:space="preserve">j  </w:t>
      </w:r>
      <w:r w:rsidR="008932B3" w:rsidRPr="008932B3">
        <w:rPr>
          <w:rFonts w:ascii="宋体" w:hAnsi="宋体"/>
          <w:color w:val="000000"/>
        </w:rPr>
        <w:t xml:space="preserve"> </w:t>
      </w:r>
    </w:p>
    <w:p w14:paraId="541C7D2C" w14:textId="72E657B7" w:rsidR="008932B3" w:rsidRPr="008932B3" w:rsidRDefault="008932B3" w:rsidP="00141D0B">
      <w:pPr>
        <w:ind w:firstLine="480"/>
        <w:rPr>
          <w:rFonts w:ascii="宋体" w:hAnsi="宋体"/>
          <w:color w:val="000000"/>
        </w:rPr>
      </w:pPr>
      <w:r w:rsidRPr="008932B3">
        <w:rPr>
          <w:rFonts w:ascii="宋体" w:hAnsi="宋体"/>
          <w:color w:val="000000"/>
        </w:rPr>
        <w:t xml:space="preserve">     </w:t>
      </w:r>
      <w:r w:rsidR="008A7AD9">
        <w:rPr>
          <w:rFonts w:ascii="宋体" w:hAnsi="宋体"/>
          <w:color w:val="000000"/>
        </w:rPr>
        <w:t xml:space="preserve"> </w:t>
      </w:r>
      <w:r w:rsidRPr="008932B3">
        <w:rPr>
          <w:position w:val="-12"/>
        </w:rPr>
        <w:object w:dxaOrig="3519" w:dyaOrig="360" w14:anchorId="12166A02">
          <v:shape id="_x0000_i1105" type="#_x0000_t75" style="width:187.5pt;height:19.5pt" o:ole="">
            <v:imagedata r:id="rId150" o:title=""/>
          </v:shape>
          <o:OLEObject Type="Embed" ProgID="Equation.DSMT4" ShapeID="_x0000_i1105" DrawAspect="Content" ObjectID="_1592317321" r:id="rId151"/>
        </w:object>
      </w:r>
      <w:r w:rsidRPr="008932B3">
        <w:rPr>
          <w:rFonts w:ascii="宋体" w:hAnsi="宋体"/>
          <w:color w:val="000000"/>
        </w:rPr>
        <w:t xml:space="preserve">      </w:t>
      </w:r>
    </w:p>
    <w:p w14:paraId="63FAEF94" w14:textId="6F49A26C" w:rsidR="008932B3" w:rsidRPr="008932B3" w:rsidRDefault="008932B3" w:rsidP="00141D0B">
      <w:pPr>
        <w:ind w:firstLine="480"/>
        <w:rPr>
          <w:rFonts w:ascii="宋体" w:hAnsi="宋体"/>
          <w:color w:val="000000"/>
        </w:rPr>
      </w:pPr>
      <w:r w:rsidRPr="008932B3">
        <w:rPr>
          <w:rFonts w:ascii="宋体" w:hAnsi="宋体"/>
          <w:color w:val="000000"/>
        </w:rPr>
        <w:t xml:space="preserve">  </w:t>
      </w:r>
      <w:r w:rsidR="008A7AD9">
        <w:rPr>
          <w:rFonts w:ascii="宋体" w:hAnsi="宋体"/>
          <w:color w:val="000000"/>
        </w:rPr>
        <w:t xml:space="preserve"> </w:t>
      </w:r>
      <w:proofErr w:type="gramStart"/>
      <w:r w:rsidRPr="008932B3">
        <w:rPr>
          <w:color w:val="000000"/>
        </w:rPr>
        <w:t>end</w:t>
      </w:r>
      <w:proofErr w:type="gramEnd"/>
      <w:r w:rsidRPr="008932B3">
        <w:rPr>
          <w:color w:val="000000"/>
        </w:rPr>
        <w:t xml:space="preserve"> while</w:t>
      </w:r>
    </w:p>
    <w:p w14:paraId="2CC5DE81" w14:textId="5E30C4ED" w:rsidR="008932B3" w:rsidRPr="008932B3" w:rsidRDefault="008932B3" w:rsidP="00141D0B">
      <w:pPr>
        <w:ind w:firstLine="482"/>
        <w:rPr>
          <w:rFonts w:ascii="宋体" w:hAnsi="宋体"/>
          <w:color w:val="000000"/>
        </w:rPr>
      </w:pPr>
      <w:r w:rsidRPr="008932B3">
        <w:rPr>
          <w:rFonts w:ascii="宋体" w:hAnsi="宋体"/>
          <w:b/>
          <w:color w:val="000000"/>
        </w:rPr>
        <w:lastRenderedPageBreak/>
        <w:t>输出</w:t>
      </w:r>
      <w:r w:rsidRPr="008932B3">
        <w:rPr>
          <w:rFonts w:ascii="宋体" w:hAnsi="宋体" w:hint="eastAsia"/>
          <w:color w:val="000000"/>
        </w:rPr>
        <w:t>：</w:t>
      </w:r>
      <w:r w:rsidRPr="008932B3">
        <w:rPr>
          <w:rFonts w:ascii="宋体" w:hAnsi="宋体"/>
          <w:color w:val="000000"/>
        </w:rPr>
        <w:t>新的</w:t>
      </w:r>
      <w:r w:rsidRPr="008932B3">
        <w:rPr>
          <w:rFonts w:ascii="宋体" w:hAnsi="宋体" w:hint="eastAsia"/>
          <w:color w:val="000000"/>
        </w:rPr>
        <w:t>路径</w:t>
      </w:r>
      <w:r w:rsidRPr="008932B3">
        <w:rPr>
          <w:rFonts w:ascii="宋体" w:hAnsi="宋体"/>
          <w:color w:val="000000"/>
        </w:rPr>
        <w:t>序列</w:t>
      </w:r>
      <w:proofErr w:type="spellStart"/>
      <w:ins w:id="203" w:author="Amaze" w:date="2018-07-05T13:57:00Z">
        <w:r w:rsidR="00837B7E" w:rsidRPr="00D010C5">
          <w:rPr>
            <w:rFonts w:hAnsi="宋体" w:hint="eastAsia"/>
            <w:i/>
          </w:rPr>
          <w:t>New</w:t>
        </w:r>
        <w:r w:rsidR="00837B7E">
          <w:rPr>
            <w:rFonts w:hAnsi="宋体" w:hint="eastAsia"/>
          </w:rPr>
          <w:t>_</w:t>
        </w:r>
        <w:r w:rsidR="00837B7E" w:rsidRPr="00D010C5">
          <w:rPr>
            <w:rFonts w:hAnsi="宋体" w:hint="eastAsia"/>
            <w:i/>
          </w:rPr>
          <w:t>P</w:t>
        </w:r>
        <w:r w:rsidR="00837B7E" w:rsidRPr="00D010C5">
          <w:rPr>
            <w:rFonts w:hAnsi="宋体" w:hint="eastAsia"/>
            <w:i/>
            <w:vertAlign w:val="subscript"/>
          </w:rPr>
          <w:t>i</w:t>
        </w:r>
      </w:ins>
      <w:proofErr w:type="spellEnd"/>
      <w:del w:id="204" w:author="Amaze" w:date="2018-07-05T13:57:00Z">
        <w:r w:rsidRPr="008932B3" w:rsidDel="00837B7E">
          <w:rPr>
            <w:position w:val="-12"/>
          </w:rPr>
          <w:object w:dxaOrig="880" w:dyaOrig="360" w14:anchorId="00ED996F">
            <v:shape id="_x0000_i1106" type="#_x0000_t75" style="width:52.5pt;height:21pt" o:ole="">
              <v:imagedata r:id="rId146" o:title=""/>
            </v:shape>
            <o:OLEObject Type="Embed" ProgID="Equation.DSMT4" ShapeID="_x0000_i1106" DrawAspect="Content" ObjectID="_1592317322" r:id="rId152"/>
          </w:object>
        </w:r>
      </w:del>
      <w:r w:rsidRPr="008932B3">
        <w:rPr>
          <w:rFonts w:ascii="宋体" w:hAnsi="宋体"/>
          <w:color w:val="000000"/>
        </w:rPr>
        <w:t xml:space="preserve">                     </w:t>
      </w:r>
      <w:r w:rsidRPr="008932B3">
        <w:t xml:space="preserve">          </w:t>
      </w:r>
    </w:p>
    <w:p w14:paraId="3DF5B742" w14:textId="49B31823" w:rsidR="008932B3" w:rsidRPr="008932B3" w:rsidRDefault="008932B3" w:rsidP="00141D0B">
      <w:pPr>
        <w:ind w:firstLine="480"/>
        <w:rPr>
          <w:rFonts w:ascii="宋体" w:hAnsi="宋体"/>
        </w:rPr>
      </w:pPr>
      <w:r w:rsidRPr="008932B3">
        <w:rPr>
          <w:rFonts w:ascii="宋体" w:hAnsi="宋体" w:hint="eastAsia"/>
        </w:rPr>
        <w:t>将粒子速度更新与路径序列经过一定次数的重复迭代，可以得到一条基于当前距离矩阵的一条最佳访问序列。由于第一次运行</w:t>
      </w:r>
      <w:r w:rsidRPr="008932B3">
        <w:rPr>
          <w:rFonts w:hint="eastAsia"/>
        </w:rPr>
        <w:t>集合型粒子群</w:t>
      </w:r>
      <w:r w:rsidRPr="008932B3">
        <w:rPr>
          <w:rFonts w:ascii="宋体" w:hAnsi="宋体"/>
        </w:rPr>
        <w:t>算法是基于直线距离矩阵的</w:t>
      </w:r>
      <w:r w:rsidRPr="008932B3">
        <w:rPr>
          <w:rFonts w:ascii="宋体" w:hAnsi="宋体" w:hint="eastAsia"/>
        </w:rPr>
        <w:t>，</w:t>
      </w:r>
      <w:r w:rsidRPr="008932B3">
        <w:rPr>
          <w:rFonts w:ascii="宋体" w:hAnsi="宋体"/>
        </w:rPr>
        <w:t>所有运行场景和最终路线都类似</w:t>
      </w:r>
      <w:r w:rsidRPr="008932B3">
        <w:rPr>
          <w:rFonts w:hint="eastAsia"/>
        </w:rPr>
        <w:t>于原始的</w:t>
      </w:r>
      <w:del w:id="205" w:author="Amaze" w:date="2018-07-05T13:57:00Z">
        <w:r w:rsidRPr="008932B3" w:rsidDel="00605F4B">
          <w:rPr>
            <w:rFonts w:hint="eastAsia"/>
          </w:rPr>
          <w:delText>T</w:delText>
        </w:r>
        <w:r w:rsidRPr="008932B3" w:rsidDel="00605F4B">
          <w:delText>SP</w:delText>
        </w:r>
      </w:del>
      <w:ins w:id="206" w:author="Amaze" w:date="2018-07-05T13:57:00Z">
        <w:r w:rsidR="00605F4B">
          <w:rPr>
            <w:rFonts w:hint="eastAsia"/>
          </w:rPr>
          <w:t>旅行商</w:t>
        </w:r>
      </w:ins>
      <w:r w:rsidRPr="008932B3">
        <w:t>问题</w:t>
      </w:r>
      <w:r w:rsidRPr="008932B3">
        <w:rPr>
          <w:rFonts w:ascii="宋体" w:hAnsi="宋体" w:hint="eastAsia"/>
        </w:rPr>
        <w:t>。</w:t>
      </w:r>
    </w:p>
    <w:p w14:paraId="168421E4" w14:textId="77777777" w:rsidR="008932B3" w:rsidRPr="008932B3" w:rsidRDefault="008932B3" w:rsidP="00141D0B">
      <w:pPr>
        <w:ind w:firstLine="480"/>
        <w:rPr>
          <w:rFonts w:ascii="宋体" w:hAnsi="宋体"/>
        </w:rPr>
      </w:pPr>
      <w:r w:rsidRPr="008932B3">
        <w:rPr>
          <w:rFonts w:ascii="宋体" w:hAnsi="宋体" w:hint="eastAsia"/>
        </w:rPr>
        <w:t>得到最佳访问序列后，它所包含的</w:t>
      </w:r>
      <w:r w:rsidRPr="008932B3">
        <w:rPr>
          <w:rFonts w:ascii="宋体" w:hAnsi="宋体"/>
        </w:rPr>
        <w:t>路径点之间的路线及距离矩阵都需要进一步优化</w:t>
      </w:r>
      <w:r w:rsidRPr="008932B3">
        <w:rPr>
          <w:rFonts w:ascii="宋体" w:hAnsi="宋体" w:hint="eastAsia"/>
        </w:rPr>
        <w:t>。</w:t>
      </w:r>
      <w:r w:rsidRPr="008932B3">
        <w:rPr>
          <w:rFonts w:ascii="宋体" w:hAnsi="宋体"/>
        </w:rPr>
        <w:t>优化过程采用</w:t>
      </w:r>
      <w:r w:rsidRPr="008932B3">
        <w:rPr>
          <w:rFonts w:hint="eastAsia"/>
        </w:rPr>
        <w:t>量子粒子群优化算法</w:t>
      </w:r>
      <w:r w:rsidRPr="008932B3">
        <w:rPr>
          <w:rFonts w:ascii="宋体" w:hAnsi="宋体" w:hint="eastAsia"/>
        </w:rPr>
        <w:t>，</w:t>
      </w:r>
      <w:r w:rsidRPr="008932B3">
        <w:rPr>
          <w:rFonts w:ascii="宋体" w:hAnsi="宋体"/>
        </w:rPr>
        <w:t>这种算法为连续</w:t>
      </w:r>
      <w:r w:rsidRPr="008932B3">
        <w:rPr>
          <w:rFonts w:hint="eastAsia"/>
        </w:rPr>
        <w:t>粒子群优化</w:t>
      </w:r>
      <w:r w:rsidRPr="008932B3">
        <w:rPr>
          <w:rFonts w:ascii="宋体" w:hAnsi="宋体"/>
        </w:rPr>
        <w:t>算法的一种改进版</w:t>
      </w:r>
      <w:r w:rsidRPr="008932B3">
        <w:rPr>
          <w:rFonts w:ascii="宋体" w:hAnsi="宋体" w:hint="eastAsia"/>
        </w:rPr>
        <w:t>，</w:t>
      </w:r>
      <w:r w:rsidRPr="008932B3">
        <w:rPr>
          <w:rFonts w:ascii="宋体" w:hAnsi="宋体"/>
        </w:rPr>
        <w:t>它模拟量子的运动状态</w:t>
      </w:r>
      <w:r w:rsidRPr="008932B3">
        <w:rPr>
          <w:rFonts w:ascii="宋体" w:hAnsi="宋体" w:hint="eastAsia"/>
        </w:rPr>
        <w:t>，</w:t>
      </w:r>
      <w:r w:rsidRPr="008932B3">
        <w:rPr>
          <w:rFonts w:ascii="宋体" w:hAnsi="宋体"/>
        </w:rPr>
        <w:t>具有参数少</w:t>
      </w:r>
      <w:r w:rsidRPr="008932B3">
        <w:rPr>
          <w:rFonts w:ascii="宋体" w:hAnsi="宋体" w:hint="eastAsia"/>
        </w:rPr>
        <w:t>、</w:t>
      </w:r>
      <w:r w:rsidRPr="008932B3">
        <w:rPr>
          <w:rFonts w:ascii="宋体" w:hAnsi="宋体"/>
        </w:rPr>
        <w:t>随机性小和比</w:t>
      </w:r>
      <w:r w:rsidRPr="008932B3">
        <w:rPr>
          <w:rFonts w:ascii="宋体" w:hAnsi="宋体" w:hint="eastAsia"/>
        </w:rPr>
        <w:t>传统</w:t>
      </w:r>
      <w:r w:rsidRPr="008932B3">
        <w:rPr>
          <w:rFonts w:hint="eastAsia"/>
        </w:rPr>
        <w:t>粒子群优化算法</w:t>
      </w:r>
      <w:r w:rsidRPr="008932B3">
        <w:rPr>
          <w:rFonts w:ascii="宋体" w:hAnsi="宋体" w:hint="eastAsia"/>
        </w:rPr>
        <w:t>更快的收敛速度。</w:t>
      </w:r>
    </w:p>
    <w:p w14:paraId="6614E32B" w14:textId="70AEEF11" w:rsidR="008932B3" w:rsidRPr="008932B3" w:rsidRDefault="008932B3" w:rsidP="00141D0B">
      <w:pPr>
        <w:ind w:firstLine="480"/>
        <w:rPr>
          <w:rFonts w:ascii="宋体" w:hAnsi="宋体"/>
        </w:rPr>
      </w:pPr>
      <w:r w:rsidRPr="008932B3">
        <w:rPr>
          <w:rFonts w:ascii="宋体" w:hAnsi="宋体"/>
        </w:rPr>
        <w:t>对于给定的两个监测点</w:t>
      </w:r>
      <w:r w:rsidRPr="008932B3">
        <w:rPr>
          <w:rFonts w:ascii="宋体" w:hAnsi="宋体" w:hint="eastAsia"/>
        </w:rPr>
        <w:t>，</w:t>
      </w:r>
      <w:r w:rsidRPr="008932B3">
        <w:rPr>
          <w:rFonts w:ascii="宋体" w:hAnsi="宋体"/>
        </w:rPr>
        <w:t>我们首先初始化数目</w:t>
      </w:r>
      <w:r w:rsidRPr="00A60BB4">
        <w:rPr>
          <w:rPrChange w:id="207" w:author="Amaze" w:date="2018-07-05T13:57:00Z">
            <w:rPr>
              <w:rFonts w:ascii="宋体" w:hAnsi="宋体"/>
            </w:rPr>
          </w:rPrChange>
        </w:rPr>
        <w:t>为</w:t>
      </w:r>
      <w:r w:rsidRPr="00A60BB4">
        <w:rPr>
          <w:i/>
          <w:rPrChange w:id="208" w:author="Amaze" w:date="2018-07-05T13:57:00Z">
            <w:rPr/>
          </w:rPrChange>
        </w:rPr>
        <w:t>t</w:t>
      </w:r>
      <w:r w:rsidRPr="00A60BB4">
        <w:rPr>
          <w:rFonts w:hint="eastAsia"/>
          <w:rPrChange w:id="209" w:author="Amaze" w:date="2018-07-05T13:57:00Z">
            <w:rPr>
              <w:rFonts w:ascii="宋体" w:hAnsi="宋体" w:hint="eastAsia"/>
            </w:rPr>
          </w:rPrChange>
        </w:rPr>
        <w:t>的种群</w:t>
      </w:r>
      <m:oMath>
        <m:sSub>
          <m:sSubPr>
            <m:ctrlPr>
              <w:del w:id="210" w:author="Amaze" w:date="2018-07-05T13:57:00Z">
                <w:rPr>
                  <w:rFonts w:ascii="Cambria Math" w:hAnsi="Cambria Math"/>
                  <w:sz w:val="28"/>
                </w:rPr>
              </w:del>
            </m:ctrlPr>
          </m:sSubPr>
          <m:e>
            <m:r>
              <w:del w:id="211" w:author="Amaze" w:date="2018-07-05T13:57:00Z">
                <w:rPr>
                  <w:rFonts w:ascii="Cambria Math" w:hAnsi="Cambria Math"/>
                  <w:sz w:val="28"/>
                </w:rPr>
                <m:t>s</m:t>
              </w:del>
            </m:r>
          </m:e>
          <m:sub>
            <m:r>
              <w:del w:id="212" w:author="Amaze" w:date="2018-07-05T13:57:00Z">
                <w:rPr>
                  <w:rFonts w:ascii="Cambria Math" w:hAnsi="Cambria Math"/>
                  <w:sz w:val="28"/>
                </w:rPr>
                <m:t>t</m:t>
              </w:del>
            </m:r>
          </m:sub>
        </m:sSub>
      </m:oMath>
      <w:r w:rsidRPr="00A60BB4">
        <w:rPr>
          <w:rFonts w:hint="eastAsia"/>
          <w:rPrChange w:id="213" w:author="Amaze" w:date="2018-07-05T13:57:00Z">
            <w:rPr>
              <w:rFonts w:ascii="宋体" w:hAnsi="宋体" w:hint="eastAsia"/>
            </w:rPr>
          </w:rPrChange>
        </w:rPr>
        <w:t>，路径点的数量为</w:t>
      </w:r>
      <w:r w:rsidRPr="00A60BB4">
        <w:rPr>
          <w:rPrChange w:id="214" w:author="Amaze" w:date="2018-07-05T13:57:00Z">
            <w:rPr>
              <w:rFonts w:ascii="宋体" w:hAnsi="宋体"/>
            </w:rPr>
          </w:rPrChange>
        </w:rPr>
        <w:t>k(</w:t>
      </w:r>
      <w:r w:rsidRPr="00A60BB4">
        <w:rPr>
          <w:rPrChange w:id="215" w:author="Amaze" w:date="2018-07-05T13:57:00Z">
            <w:rPr>
              <w:rFonts w:ascii="宋体" w:hAnsi="宋体"/>
            </w:rPr>
          </w:rPrChange>
        </w:rPr>
        <w:t>包括这两个监测点</w:t>
      </w:r>
      <w:r w:rsidRPr="00A60BB4">
        <w:rPr>
          <w:rPrChange w:id="216" w:author="Amaze" w:date="2018-07-05T13:57:00Z">
            <w:rPr>
              <w:rFonts w:ascii="宋体" w:hAnsi="宋体"/>
            </w:rPr>
          </w:rPrChange>
        </w:rPr>
        <w:t>),</w:t>
      </w:r>
      <w:r w:rsidRPr="00A60BB4">
        <w:rPr>
          <w:rFonts w:hint="eastAsia"/>
          <w:rPrChange w:id="217" w:author="Amaze" w:date="2018-07-05T13:57:00Z">
            <w:rPr>
              <w:rFonts w:ascii="宋体" w:hAnsi="宋体" w:hint="eastAsia"/>
            </w:rPr>
          </w:rPrChange>
        </w:rPr>
        <w:t>每个个体表示两点之间路径点序列</w:t>
      </w:r>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k-1</m:t>
            </m:r>
          </m:sup>
        </m:sSubSup>
        <m:r>
          <w:rPr>
            <w:rFonts w:ascii="Cambria Math" w:hAnsi="Cambria Math"/>
          </w:rPr>
          <m:t>}</m:t>
        </m:r>
      </m:oMath>
      <w:r w:rsidRPr="00A60BB4">
        <w:rPr>
          <w:rFonts w:hint="eastAsia"/>
          <w:rPrChange w:id="218" w:author="Amaze" w:date="2018-07-05T13:57:00Z">
            <w:rPr>
              <w:rFonts w:ascii="宋体" w:hAnsi="宋体" w:hint="eastAsia"/>
            </w:rPr>
          </w:rPrChange>
        </w:rPr>
        <w:t>。序列中路径点表示当前地形环境下的随机点</w:t>
      </w:r>
      <w:r w:rsidRPr="00A60BB4">
        <w:t>{X,Y,Z}</w:t>
      </w:r>
      <w:r w:rsidRPr="00A60BB4">
        <w:rPr>
          <w:rPrChange w:id="219" w:author="Amaze" w:date="2018-07-05T13:57:00Z">
            <w:rPr>
              <w:rFonts w:ascii="宋体" w:hAnsi="宋体"/>
            </w:rPr>
          </w:rPrChange>
        </w:rPr>
        <w:t>,</w:t>
      </w:r>
      <w:r w:rsidRPr="00A60BB4">
        <w:rPr>
          <w:rPrChange w:id="220" w:author="Amaze" w:date="2018-07-05T13:57:00Z">
            <w:rPr>
              <w:rFonts w:ascii="宋体" w:hAnsi="宋体"/>
            </w:rPr>
          </w:rPrChange>
        </w:rPr>
        <w:t>这些路径</w:t>
      </w:r>
      <w:r w:rsidRPr="008932B3">
        <w:rPr>
          <w:rFonts w:ascii="宋体" w:hAnsi="宋体"/>
        </w:rPr>
        <w:t>点可以构造出一条路线</w:t>
      </w:r>
      <w:r w:rsidRPr="008932B3">
        <w:rPr>
          <w:rFonts w:ascii="宋体" w:hAnsi="宋体" w:hint="eastAsia"/>
        </w:rPr>
        <w:t>。</w:t>
      </w:r>
    </w:p>
    <w:p w14:paraId="4A5BE36E" w14:textId="631FBD5F" w:rsidR="008932B3" w:rsidRPr="008932B3" w:rsidRDefault="008932B3" w:rsidP="00141D0B">
      <w:pPr>
        <w:ind w:firstLine="480"/>
        <w:rPr>
          <w:rFonts w:ascii="宋体" w:hAnsi="宋体"/>
        </w:rPr>
      </w:pPr>
      <w:r w:rsidRPr="008932B3">
        <w:rPr>
          <w:rFonts w:ascii="宋体" w:hAnsi="宋体" w:hint="eastAsia"/>
        </w:rPr>
        <w:t>起初这些路线质量都较差，都有可能穿过地形障碍物并且路线长度很大。种群只有不断更新才能优化出更好的路线，种群个体</w:t>
      </w:r>
      <m:oMath>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oMath>
      <w:r w:rsidRPr="008932B3">
        <w:rPr>
          <w:rFonts w:ascii="宋体" w:hAnsi="宋体"/>
        </w:rPr>
        <w:t>更新过程遵从下面的公式</w:t>
      </w:r>
    </w:p>
    <w:p w14:paraId="4230C1A3" w14:textId="77777777" w:rsidR="008932B3" w:rsidRPr="008932B3" w:rsidRDefault="008932B3" w:rsidP="00F24F64">
      <w:pPr>
        <w:ind w:firstLineChars="483" w:firstLine="1159"/>
      </w:pPr>
      <w:r w:rsidRPr="008932B3">
        <w:rPr>
          <w:position w:val="-12"/>
        </w:rPr>
        <w:object w:dxaOrig="5340" w:dyaOrig="380" w14:anchorId="6C1DFD69">
          <v:shape id="_x0000_i1107" type="#_x0000_t75" style="width:316pt;height:22.5pt" o:ole="">
            <v:imagedata r:id="rId153" o:title=""/>
          </v:shape>
          <o:OLEObject Type="Embed" ProgID="Equation.DSMT4" ShapeID="_x0000_i1107" DrawAspect="Content" ObjectID="_1592317323" r:id="rId154"/>
        </w:object>
      </w:r>
    </w:p>
    <w:p w14:paraId="6381596A" w14:textId="59F72D5D" w:rsidR="008932B3" w:rsidRPr="008932B3" w:rsidRDefault="008932B3">
      <w:pPr>
        <w:ind w:firstLineChars="0" w:firstLine="0"/>
        <w:rPr>
          <w:rFonts w:ascii="宋体" w:hAnsi="宋体"/>
        </w:rPr>
        <w:pPrChange w:id="221" w:author="Amaze" w:date="2018-07-05T13:58:00Z">
          <w:pPr>
            <w:ind w:firstLine="480"/>
          </w:pPr>
        </w:pPrChange>
      </w:pPr>
      <w:r w:rsidRPr="008932B3">
        <w:rPr>
          <w:rFonts w:ascii="宋体" w:hAnsi="宋体"/>
        </w:rPr>
        <w:t>其中</w:t>
      </w:r>
      <w:r w:rsidR="00124278" w:rsidRPr="00124278">
        <w:rPr>
          <w:position w:val="-10"/>
          <w:sz w:val="18"/>
        </w:rPr>
        <w:object w:dxaOrig="240" w:dyaOrig="320" w14:anchorId="558F9E3A">
          <v:shape id="_x0000_i1108" type="#_x0000_t75" style="width:13.5pt;height:17pt" o:ole="">
            <v:imagedata r:id="rId155" o:title=""/>
          </v:shape>
          <o:OLEObject Type="Embed" ProgID="Equation.DSMT4" ShapeID="_x0000_i1108" DrawAspect="Content" ObjectID="_1592317324" r:id="rId156"/>
        </w:object>
      </w:r>
      <w:r w:rsidRPr="00124278">
        <w:rPr>
          <w:rFonts w:hint="eastAsia"/>
          <w:sz w:val="18"/>
        </w:rPr>
        <w:t>、</w:t>
      </w:r>
      <w:r w:rsidR="00124278" w:rsidRPr="00124278">
        <w:rPr>
          <w:i/>
          <w:sz w:val="28"/>
        </w:rPr>
        <w:t>b</w:t>
      </w:r>
      <w:r w:rsidRPr="00124278">
        <w:rPr>
          <w:rFonts w:ascii="宋体" w:hAnsi="宋体" w:hint="eastAsia"/>
          <w:sz w:val="18"/>
        </w:rPr>
        <w:t>和</w:t>
      </w:r>
      <w:r w:rsidR="00124278" w:rsidRPr="00124278">
        <w:rPr>
          <w:i/>
          <w:sz w:val="28"/>
        </w:rPr>
        <w:t>u</w:t>
      </w:r>
      <w:r w:rsidRPr="008932B3">
        <w:rPr>
          <w:rFonts w:ascii="宋体" w:hAnsi="宋体" w:hint="eastAsia"/>
        </w:rPr>
        <w:t>为介于0和1</w:t>
      </w:r>
      <w:r w:rsidR="00F24F64">
        <w:rPr>
          <w:rFonts w:ascii="宋体" w:hAnsi="宋体" w:hint="eastAsia"/>
        </w:rPr>
        <w:t>之间的随机数</w:t>
      </w:r>
      <w:r w:rsidRPr="008932B3">
        <w:rPr>
          <w:rFonts w:ascii="宋体" w:hAnsi="宋体" w:hint="eastAsia"/>
        </w:rPr>
        <w:t>，且当</w:t>
      </w:r>
      <w:r w:rsidRPr="008932B3">
        <w:rPr>
          <w:i/>
        </w:rPr>
        <w:t>b</w:t>
      </w:r>
      <w:r w:rsidRPr="008932B3">
        <w:rPr>
          <w:rFonts w:ascii="宋体" w:hAnsi="宋体"/>
        </w:rPr>
        <w:t>&gt;0.5时</w:t>
      </w:r>
      <w:r w:rsidRPr="008932B3">
        <w:rPr>
          <w:position w:val="-4"/>
        </w:rPr>
        <w:object w:dxaOrig="220" w:dyaOrig="240" w14:anchorId="76323B13">
          <v:shape id="_x0000_i1109" type="#_x0000_t75" style="width:14pt;height:16.5pt" o:ole="">
            <v:imagedata r:id="rId157" o:title=""/>
          </v:shape>
          <o:OLEObject Type="Embed" ProgID="Equation.DSMT4" ShapeID="_x0000_i1109" DrawAspect="Content" ObjectID="_1592317325" r:id="rId158"/>
        </w:object>
      </w:r>
      <w:r w:rsidRPr="008932B3">
        <w:rPr>
          <w:rFonts w:ascii="宋体" w:hAnsi="宋体" w:hint="eastAsia"/>
        </w:rPr>
        <w:t>取+，否则取-。</w:t>
      </w:r>
      <w:r w:rsidR="00124278" w:rsidRPr="00124278">
        <w:rPr>
          <w:position w:val="-10"/>
        </w:rPr>
        <w:object w:dxaOrig="600" w:dyaOrig="320" w14:anchorId="00114650">
          <v:shape id="_x0000_i1110" type="#_x0000_t75" style="width:37.5pt;height:19.5pt" o:ole="">
            <v:imagedata r:id="rId159" o:title=""/>
          </v:shape>
          <o:OLEObject Type="Embed" ProgID="Equation.DSMT4" ShapeID="_x0000_i1110" DrawAspect="Content" ObjectID="_1592317326" r:id="rId160"/>
        </w:object>
      </w:r>
      <w:r w:rsidRPr="008932B3">
        <w:rPr>
          <w:rFonts w:ascii="宋体" w:hAnsi="宋体"/>
        </w:rPr>
        <w:t>为粒子</w:t>
      </w:r>
      <w:r w:rsidRPr="008932B3">
        <w:rPr>
          <w:position w:val="-12"/>
        </w:rPr>
        <w:object w:dxaOrig="240" w:dyaOrig="360" w14:anchorId="31C308A9">
          <v:shape id="_x0000_i1111" type="#_x0000_t75" style="width:14.5pt;height:18pt" o:ole="">
            <v:imagedata r:id="rId161" o:title=""/>
          </v:shape>
          <o:OLEObject Type="Embed" ProgID="Equation.DSMT4" ShapeID="_x0000_i1111" DrawAspect="Content" ObjectID="_1592317327" r:id="rId162"/>
        </w:object>
      </w:r>
      <w:r w:rsidRPr="008932B3">
        <w:rPr>
          <w:rFonts w:ascii="宋体" w:hAnsi="宋体" w:hint="eastAsia"/>
        </w:rPr>
        <w:t>的历史最优个体，即到目前为止记录的最好个体值。</w:t>
      </w:r>
      <w:r w:rsidR="00124278" w:rsidRPr="008932B3">
        <w:rPr>
          <w:position w:val="-10"/>
        </w:rPr>
        <w:object w:dxaOrig="520" w:dyaOrig="300" w14:anchorId="22300B92">
          <v:shape id="_x0000_i1112" type="#_x0000_t75" style="width:34.5pt;height:19pt" o:ole="">
            <v:imagedata r:id="rId163" o:title=""/>
          </v:shape>
          <o:OLEObject Type="Embed" ProgID="Equation.DSMT4" ShapeID="_x0000_i1112" DrawAspect="Content" ObjectID="_1592317328" r:id="rId164"/>
        </w:object>
      </w:r>
      <w:r w:rsidRPr="008932B3">
        <w:rPr>
          <w:rFonts w:ascii="宋体" w:hAnsi="宋体" w:hint="eastAsia"/>
        </w:rPr>
        <w:t>为种群历代的全局最优个体，</w:t>
      </w:r>
      <w:r w:rsidRPr="008932B3">
        <w:rPr>
          <w:position w:val="-10"/>
        </w:rPr>
        <w:object w:dxaOrig="760" w:dyaOrig="320" w14:anchorId="2838AECA">
          <v:shape id="_x0000_i1113" type="#_x0000_t75" style="width:46.5pt;height:19pt" o:ole="">
            <v:imagedata r:id="rId165" o:title=""/>
          </v:shape>
          <o:OLEObject Type="Embed" ProgID="Equation.DSMT4" ShapeID="_x0000_i1113" DrawAspect="Content" ObjectID="_1592317329" r:id="rId166"/>
        </w:object>
      </w:r>
      <w:r w:rsidRPr="008932B3">
        <w:rPr>
          <w:rFonts w:ascii="宋体" w:hAnsi="宋体" w:hint="eastAsia"/>
        </w:rPr>
        <w:t>为</w:t>
      </w:r>
      <w:r w:rsidR="00F24F64">
        <w:rPr>
          <w:rFonts w:ascii="宋体" w:hAnsi="宋体" w:hint="eastAsia"/>
        </w:rPr>
        <w:t>所有</w:t>
      </w:r>
      <w:r w:rsidRPr="008932B3">
        <w:rPr>
          <w:rFonts w:ascii="宋体" w:hAnsi="宋体" w:hint="eastAsia"/>
        </w:rPr>
        <w:t>粒子</w:t>
      </w:r>
      <w:r w:rsidR="00F24F64">
        <w:rPr>
          <w:rFonts w:ascii="宋体" w:hAnsi="宋体" w:hint="eastAsia"/>
        </w:rPr>
        <w:t>在</w:t>
      </w:r>
      <w:r w:rsidRPr="008932B3">
        <w:rPr>
          <w:rFonts w:ascii="宋体" w:hAnsi="宋体" w:hint="eastAsia"/>
        </w:rPr>
        <w:t>各个维度的平均值组成的个体。</w:t>
      </w:r>
      <w:r w:rsidRPr="008932B3">
        <w:rPr>
          <w:rFonts w:ascii="宋体" w:hAnsi="宋体"/>
        </w:rPr>
        <w:t xml:space="preserve">   </w:t>
      </w:r>
    </w:p>
    <w:p w14:paraId="7450111F" w14:textId="77777777" w:rsidR="008932B3" w:rsidRPr="008932B3" w:rsidRDefault="008932B3" w:rsidP="00141D0B">
      <w:pPr>
        <w:ind w:firstLine="480"/>
        <w:rPr>
          <w:rFonts w:ascii="宋体" w:hAnsi="宋体"/>
        </w:rPr>
      </w:pPr>
      <w:r w:rsidRPr="008932B3">
        <w:rPr>
          <w:rFonts w:ascii="宋体" w:hAnsi="宋体"/>
        </w:rPr>
        <w:t>显然</w:t>
      </w:r>
      <w:r w:rsidRPr="008932B3">
        <w:rPr>
          <w:rFonts w:ascii="宋体" w:hAnsi="宋体" w:hint="eastAsia"/>
        </w:rPr>
        <w:t>，</w:t>
      </w:r>
      <w:r w:rsidRPr="008932B3">
        <w:rPr>
          <w:rFonts w:ascii="宋体" w:hAnsi="宋体"/>
        </w:rPr>
        <w:t>记录和更新这些个体需要对种群中每个个体做出评价</w:t>
      </w:r>
      <w:r w:rsidRPr="008932B3">
        <w:rPr>
          <w:rFonts w:ascii="宋体" w:hAnsi="宋体" w:hint="eastAsia"/>
        </w:rPr>
        <w:t>。个体的评价标准包括路线长度、与障碍物碰撞的风险系数以及路径点之间的转角所带来的速度损失。</w:t>
      </w:r>
    </w:p>
    <w:p w14:paraId="3EADB564" w14:textId="77777777" w:rsidR="008932B3" w:rsidRPr="008932B3" w:rsidRDefault="008932B3" w:rsidP="00141D0B">
      <w:pPr>
        <w:ind w:firstLine="480"/>
        <w:jc w:val="left"/>
        <w:rPr>
          <w:rFonts w:ascii="宋体" w:hAnsi="宋体"/>
        </w:rPr>
      </w:pPr>
      <w:r w:rsidRPr="008932B3">
        <w:rPr>
          <w:rFonts w:ascii="宋体" w:hAnsi="宋体" w:hint="eastAsia"/>
        </w:rPr>
        <w:t>需要说明的是，判断种群个体与障碍物碰撞的风险程度，在不规则的地形条件下，</w:t>
      </w:r>
      <w:r w:rsidRPr="008932B3">
        <w:rPr>
          <w:rFonts w:ascii="宋体" w:hAnsi="宋体"/>
        </w:rPr>
        <w:t>用传统的空间几何数学方法是不能判断它与障碍物的碰撞关系的</w:t>
      </w:r>
      <w:r w:rsidRPr="008932B3">
        <w:rPr>
          <w:rFonts w:ascii="宋体" w:hAnsi="宋体" w:hint="eastAsia"/>
        </w:rPr>
        <w:t>。</w:t>
      </w:r>
      <w:r w:rsidRPr="008932B3">
        <w:rPr>
          <w:rFonts w:ascii="宋体" w:hAnsi="宋体"/>
        </w:rPr>
        <w:t>一种简单而有效的方法为在任意两个路径点之间做垂直切面</w:t>
      </w:r>
      <w:r w:rsidRPr="008932B3">
        <w:rPr>
          <w:rFonts w:ascii="宋体" w:hAnsi="宋体" w:hint="eastAsia"/>
        </w:rPr>
        <w:t>，</w:t>
      </w:r>
      <w:r w:rsidRPr="008932B3">
        <w:rPr>
          <w:rFonts w:ascii="宋体" w:hAnsi="宋体"/>
        </w:rPr>
        <w:t>然后取固定数目的等分点来比较等分点的高度与该坐标下的地形的高度</w:t>
      </w:r>
      <w:r w:rsidRPr="008932B3">
        <w:rPr>
          <w:rFonts w:ascii="宋体" w:hAnsi="宋体" w:hint="eastAsia"/>
        </w:rPr>
        <w:t>，最后根据所有等分点与其位置地形高度的最小高度差，就可以判断</w:t>
      </w:r>
      <w:r w:rsidRPr="008932B3">
        <w:rPr>
          <w:rFonts w:ascii="宋体" w:hAnsi="宋体"/>
        </w:rPr>
        <w:t>该直线路段是否与障碍物发生碰撞</w:t>
      </w:r>
      <w:r w:rsidRPr="008932B3">
        <w:rPr>
          <w:rFonts w:ascii="宋体" w:hAnsi="宋体" w:hint="eastAsia"/>
        </w:rPr>
        <w:t>。</w:t>
      </w:r>
    </w:p>
    <w:p w14:paraId="2914A328" w14:textId="77777777" w:rsidR="008932B3" w:rsidRPr="008932B3" w:rsidRDefault="008932B3" w:rsidP="00141D0B">
      <w:pPr>
        <w:ind w:firstLine="480"/>
        <w:rPr>
          <w:rFonts w:ascii="宋体" w:hAnsi="宋体"/>
        </w:rPr>
      </w:pPr>
      <w:r w:rsidRPr="008932B3">
        <w:rPr>
          <w:rFonts w:hint="eastAsia"/>
        </w:rPr>
        <w:t>量子粒子群优化算法</w:t>
      </w:r>
      <w:r w:rsidRPr="008932B3">
        <w:rPr>
          <w:rFonts w:ascii="宋体" w:hAnsi="宋体"/>
        </w:rPr>
        <w:t>的关键部分在于种群个体的适应度评价函数上</w:t>
      </w:r>
      <w:r w:rsidRPr="008932B3">
        <w:rPr>
          <w:rFonts w:ascii="宋体" w:hAnsi="宋体" w:hint="eastAsia"/>
        </w:rPr>
        <w:t>，</w:t>
      </w:r>
      <w:r w:rsidRPr="008932B3">
        <w:rPr>
          <w:rFonts w:ascii="宋体" w:hAnsi="宋体"/>
        </w:rPr>
        <w:t>它对于种群更新迭代过程和最终的输出解影响很大</w:t>
      </w:r>
      <w:r w:rsidRPr="008932B3">
        <w:rPr>
          <w:rFonts w:ascii="宋体" w:hAnsi="宋体" w:hint="eastAsia"/>
        </w:rPr>
        <w:t>。这部分程序的伪代码如下</w:t>
      </w:r>
    </w:p>
    <w:p w14:paraId="17C4099B" w14:textId="77777777" w:rsidR="008932B3" w:rsidRPr="008932B3" w:rsidRDefault="008932B3" w:rsidP="00141D0B">
      <w:pPr>
        <w:ind w:firstLine="482"/>
        <w:rPr>
          <w:rFonts w:ascii="宋体" w:hAnsi="宋体"/>
        </w:rPr>
      </w:pPr>
      <w:r w:rsidRPr="008932B3">
        <w:rPr>
          <w:rFonts w:ascii="宋体" w:hAnsi="宋体" w:hint="eastAsia"/>
          <w:b/>
          <w:color w:val="000000"/>
        </w:rPr>
        <w:t xml:space="preserve">函数 </w:t>
      </w:r>
      <w:r w:rsidRPr="008932B3">
        <w:rPr>
          <w:position w:val="-14"/>
        </w:rPr>
        <w:object w:dxaOrig="1480" w:dyaOrig="380" w14:anchorId="2196518D">
          <v:shape id="_x0000_i1114" type="#_x0000_t75" style="width:83.5pt;height:21pt" o:ole="">
            <v:imagedata r:id="rId167" o:title=""/>
          </v:shape>
          <o:OLEObject Type="Embed" ProgID="Equation.DSMT4" ShapeID="_x0000_i1114" DrawAspect="Content" ObjectID="_1592317330" r:id="rId168"/>
        </w:object>
      </w:r>
      <w:r w:rsidRPr="008932B3">
        <w:rPr>
          <w:rFonts w:ascii="宋体" w:hAnsi="宋体"/>
          <w:color w:val="000000"/>
        </w:rPr>
        <w:t xml:space="preserve">   </w:t>
      </w:r>
    </w:p>
    <w:p w14:paraId="56B12B24" w14:textId="77777777" w:rsidR="008932B3" w:rsidRPr="008932B3" w:rsidRDefault="008932B3" w:rsidP="00141D0B">
      <w:pPr>
        <w:ind w:firstLine="480"/>
        <w:rPr>
          <w:color w:val="000000"/>
          <w:kern w:val="0"/>
        </w:rPr>
      </w:pPr>
      <w:proofErr w:type="gramStart"/>
      <w:r w:rsidRPr="008932B3">
        <w:rPr>
          <w:color w:val="000000"/>
          <w:kern w:val="0"/>
        </w:rPr>
        <w:t>while</w:t>
      </w:r>
      <w:proofErr w:type="gramEnd"/>
      <w:r w:rsidRPr="008932B3">
        <w:rPr>
          <w:color w:val="000000"/>
          <w:kern w:val="0"/>
        </w:rPr>
        <w:t xml:space="preserve"> </w:t>
      </w:r>
      <w:proofErr w:type="spellStart"/>
      <w:r w:rsidRPr="008932B3">
        <w:rPr>
          <w:i/>
          <w:color w:val="000000"/>
          <w:kern w:val="0"/>
        </w:rPr>
        <w:t>i</w:t>
      </w:r>
      <w:proofErr w:type="spellEnd"/>
      <w:r w:rsidRPr="008932B3">
        <w:rPr>
          <w:i/>
          <w:color w:val="000000"/>
          <w:kern w:val="0"/>
        </w:rPr>
        <w:t xml:space="preserve">&lt; </w:t>
      </w:r>
      <w:r w:rsidRPr="008932B3">
        <w:rPr>
          <w:i/>
          <w:color w:val="000000"/>
        </w:rPr>
        <w:t>k</w:t>
      </w:r>
      <w:r w:rsidRPr="008932B3">
        <w:rPr>
          <w:color w:val="000000"/>
          <w:kern w:val="0"/>
        </w:rPr>
        <w:t xml:space="preserve"> do</w:t>
      </w:r>
    </w:p>
    <w:p w14:paraId="65D0E7E1" w14:textId="77777777" w:rsidR="008932B3" w:rsidRPr="008932B3" w:rsidRDefault="008932B3" w:rsidP="00141D0B">
      <w:pPr>
        <w:ind w:firstLine="480"/>
        <w:rPr>
          <w:color w:val="000000"/>
          <w:kern w:val="0"/>
        </w:rPr>
      </w:pPr>
      <w:r w:rsidRPr="008932B3">
        <w:rPr>
          <w:color w:val="000000"/>
          <w:kern w:val="0"/>
        </w:rPr>
        <w:t xml:space="preserve">   </w:t>
      </w:r>
      <w:proofErr w:type="gramStart"/>
      <w:r w:rsidRPr="008932B3">
        <w:rPr>
          <w:color w:val="000000"/>
          <w:kern w:val="0"/>
        </w:rPr>
        <w:t>while</w:t>
      </w:r>
      <w:proofErr w:type="gramEnd"/>
      <w:r w:rsidRPr="008932B3">
        <w:rPr>
          <w:color w:val="000000"/>
          <w:kern w:val="0"/>
        </w:rPr>
        <w:t xml:space="preserve"> </w:t>
      </w:r>
      <w:r w:rsidRPr="008932B3">
        <w:rPr>
          <w:i/>
          <w:color w:val="000000"/>
          <w:kern w:val="0"/>
        </w:rPr>
        <w:t>p&lt;</w:t>
      </w:r>
      <w:r w:rsidRPr="008932B3">
        <w:rPr>
          <w:i/>
          <w:color w:val="000000"/>
        </w:rPr>
        <w:t xml:space="preserve"> k</w:t>
      </w:r>
      <w:r w:rsidRPr="008932B3">
        <w:rPr>
          <w:color w:val="000000"/>
          <w:kern w:val="0"/>
        </w:rPr>
        <w:t xml:space="preserve"> do </w:t>
      </w:r>
    </w:p>
    <w:p w14:paraId="1A5CA0D8" w14:textId="77777777" w:rsidR="008932B3" w:rsidRPr="008932B3" w:rsidRDefault="008932B3" w:rsidP="00141D0B">
      <w:pPr>
        <w:pStyle w:val="HTML"/>
        <w:shd w:val="clear" w:color="auto" w:fill="FFFFFF"/>
        <w:rPr>
          <w:rFonts w:cs="Times New Roman"/>
          <w:color w:val="212121"/>
        </w:rPr>
      </w:pPr>
      <w:r w:rsidRPr="008932B3">
        <w:rPr>
          <w:rFonts w:cs="Times New Roman"/>
          <w:color w:val="000000"/>
        </w:rPr>
        <w:lastRenderedPageBreak/>
        <w:t xml:space="preserve">       </w:t>
      </w:r>
      <w:r w:rsidRPr="008932B3">
        <w:rPr>
          <w:rFonts w:ascii="Times New Roman" w:hAnsi="Times New Roman" w:cs="Times New Roman"/>
          <w:color w:val="000000"/>
        </w:rPr>
        <w:t xml:space="preserve">if </w:t>
      </w:r>
      <w:r w:rsidRPr="008932B3">
        <w:rPr>
          <w:rFonts w:cs="Times New Roman"/>
          <w:color w:val="000000"/>
        </w:rPr>
        <w:t>路径点</w:t>
      </w:r>
      <w:r w:rsidRPr="008932B3">
        <w:rPr>
          <w:position w:val="-14"/>
        </w:rPr>
        <w:object w:dxaOrig="240" w:dyaOrig="400" w14:anchorId="1EC363B8">
          <v:shape id="_x0000_i1115" type="#_x0000_t75" style="width:16pt;height:25.5pt" o:ole="">
            <v:imagedata r:id="rId169" o:title=""/>
          </v:shape>
          <o:OLEObject Type="Embed" ProgID="Equation.DSMT4" ShapeID="_x0000_i1115" DrawAspect="Content" ObjectID="_1592317331" r:id="rId170"/>
        </w:object>
      </w:r>
      <w:r w:rsidRPr="008932B3">
        <w:rPr>
          <w:rFonts w:cs="Times New Roman"/>
          <w:color w:val="000000"/>
        </w:rPr>
        <w:t>可以与</w:t>
      </w:r>
      <w:r w:rsidRPr="008932B3">
        <w:rPr>
          <w:position w:val="-14"/>
        </w:rPr>
        <w:object w:dxaOrig="279" w:dyaOrig="400" w14:anchorId="48D546FC">
          <v:shape id="_x0000_i1116" type="#_x0000_t75" style="width:14.5pt;height:19.5pt" o:ole="">
            <v:imagedata r:id="rId171" o:title=""/>
          </v:shape>
          <o:OLEObject Type="Embed" ProgID="Equation.DSMT4" ShapeID="_x0000_i1116" DrawAspect="Content" ObjectID="_1592317332" r:id="rId172"/>
        </w:object>
      </w:r>
      <w:r w:rsidRPr="008932B3">
        <w:rPr>
          <w:rFonts w:cs="Times New Roman"/>
          <w:color w:val="000000"/>
        </w:rPr>
        <w:t>直线相连</w:t>
      </w:r>
    </w:p>
    <w:p w14:paraId="6E934CD7" w14:textId="0899B9CC" w:rsidR="008932B3" w:rsidRPr="008932B3" w:rsidRDefault="00124278" w:rsidP="00141D0B">
      <w:pPr>
        <w:pStyle w:val="HTML"/>
        <w:shd w:val="clear" w:color="auto" w:fill="FFFFFF"/>
        <w:rPr>
          <w:rFonts w:ascii="Times New Roman" w:hAnsi="Times New Roman" w:cs="Times New Roman"/>
          <w:color w:val="212121"/>
        </w:rPr>
      </w:pPr>
      <w:r>
        <w:rPr>
          <w:rFonts w:ascii="Times New Roman" w:hAnsi="Times New Roman" w:cs="Times New Roman"/>
          <w:color w:val="212121"/>
        </w:rPr>
        <w:t xml:space="preserve">              </w:t>
      </w:r>
      <w:r w:rsidR="008932B3" w:rsidRPr="008932B3">
        <w:rPr>
          <w:rFonts w:ascii="Times New Roman" w:hAnsi="Times New Roman" w:cs="Times New Roman"/>
          <w:color w:val="212121"/>
        </w:rPr>
        <w:t xml:space="preserve"> break</w:t>
      </w:r>
      <w:r w:rsidR="008932B3" w:rsidRPr="008932B3">
        <w:rPr>
          <w:rFonts w:ascii="Times New Roman" w:hAnsi="Times New Roman" w:cs="Times New Roman"/>
          <w:color w:val="212121"/>
        </w:rPr>
        <w:t>；</w:t>
      </w:r>
    </w:p>
    <w:p w14:paraId="23F7D429" w14:textId="77777777" w:rsidR="008932B3" w:rsidRPr="008932B3" w:rsidRDefault="008932B3" w:rsidP="00141D0B">
      <w:pPr>
        <w:pStyle w:val="HTML"/>
        <w:shd w:val="clear" w:color="auto" w:fill="FFFFFF"/>
        <w:ind w:firstLineChars="350" w:firstLine="840"/>
        <w:rPr>
          <w:rFonts w:ascii="Times New Roman" w:hAnsi="Times New Roman" w:cs="Times New Roman"/>
          <w:color w:val="212121"/>
        </w:rPr>
      </w:pPr>
      <w:proofErr w:type="gramStart"/>
      <w:r w:rsidRPr="008932B3">
        <w:rPr>
          <w:rFonts w:ascii="Times New Roman" w:hAnsi="Times New Roman" w:cs="Times New Roman"/>
          <w:color w:val="212121"/>
        </w:rPr>
        <w:t>end</w:t>
      </w:r>
      <w:proofErr w:type="gramEnd"/>
      <w:r w:rsidRPr="008932B3">
        <w:rPr>
          <w:rFonts w:ascii="Times New Roman" w:hAnsi="Times New Roman" w:cs="Times New Roman"/>
          <w:color w:val="212121"/>
        </w:rPr>
        <w:t xml:space="preserve"> if</w:t>
      </w:r>
    </w:p>
    <w:p w14:paraId="7592ECB4" w14:textId="77777777" w:rsidR="008932B3" w:rsidRPr="008932B3" w:rsidRDefault="008932B3" w:rsidP="00141D0B">
      <w:pPr>
        <w:pStyle w:val="HTML"/>
        <w:shd w:val="clear" w:color="auto" w:fill="FFFFFF"/>
        <w:ind w:firstLineChars="350" w:firstLine="840"/>
        <w:rPr>
          <w:rFonts w:ascii="Times New Roman" w:hAnsi="Times New Roman" w:cs="Times New Roman"/>
          <w:color w:val="212121"/>
        </w:rPr>
      </w:pPr>
      <w:r w:rsidRPr="008932B3">
        <w:rPr>
          <w:rFonts w:ascii="Times New Roman" w:hAnsi="Times New Roman" w:cs="Times New Roman"/>
          <w:color w:val="212121"/>
        </w:rPr>
        <w:t xml:space="preserve">p=p+1    </w:t>
      </w:r>
    </w:p>
    <w:p w14:paraId="208F9DFE" w14:textId="77777777" w:rsidR="008932B3" w:rsidRPr="008932B3" w:rsidRDefault="008932B3" w:rsidP="00141D0B">
      <w:pPr>
        <w:pStyle w:val="HTML"/>
        <w:shd w:val="clear" w:color="auto" w:fill="FFFFFF"/>
        <w:ind w:firstLine="570"/>
        <w:rPr>
          <w:rFonts w:ascii="Times New Roman" w:hAnsi="Times New Roman" w:cs="Times New Roman"/>
          <w:color w:val="212121"/>
        </w:rPr>
      </w:pPr>
      <w:proofErr w:type="gramStart"/>
      <w:r w:rsidRPr="008932B3">
        <w:rPr>
          <w:rFonts w:ascii="Times New Roman" w:hAnsi="Times New Roman" w:cs="Times New Roman"/>
          <w:color w:val="212121"/>
        </w:rPr>
        <w:t>end</w:t>
      </w:r>
      <w:proofErr w:type="gramEnd"/>
      <w:r w:rsidRPr="008932B3">
        <w:rPr>
          <w:rFonts w:ascii="Times New Roman" w:hAnsi="Times New Roman" w:cs="Times New Roman"/>
          <w:color w:val="212121"/>
        </w:rPr>
        <w:t xml:space="preserve"> while </w:t>
      </w:r>
    </w:p>
    <w:p w14:paraId="74659F42" w14:textId="77777777" w:rsidR="00124278" w:rsidRDefault="008932B3" w:rsidP="00141D0B">
      <w:pPr>
        <w:pStyle w:val="HTML"/>
        <w:shd w:val="clear" w:color="auto" w:fill="FFFFFF"/>
        <w:rPr>
          <w:rFonts w:cs="Times New Roman"/>
          <w:color w:val="212121"/>
        </w:rPr>
      </w:pPr>
      <w:r w:rsidRPr="008932B3">
        <w:rPr>
          <w:rFonts w:cs="Times New Roman"/>
          <w:color w:val="212121"/>
        </w:rPr>
        <w:t>计算路径点</w:t>
      </w:r>
      <w:r w:rsidR="00124278" w:rsidRPr="00124278">
        <w:rPr>
          <w:position w:val="-12"/>
        </w:rPr>
        <w:object w:dxaOrig="220" w:dyaOrig="340" w14:anchorId="391113C7">
          <v:shape id="_x0000_i1117" type="#_x0000_t75" style="width:14pt;height:21.5pt" o:ole="">
            <v:imagedata r:id="rId173" o:title=""/>
          </v:shape>
          <o:OLEObject Type="Embed" ProgID="Equation.DSMT4" ShapeID="_x0000_i1117" DrawAspect="Content" ObjectID="_1592317333" r:id="rId174"/>
        </w:object>
      </w:r>
      <w:r w:rsidRPr="008932B3">
        <w:rPr>
          <w:rFonts w:cs="Times New Roman"/>
          <w:color w:val="212121"/>
        </w:rPr>
        <w:t>和</w:t>
      </w:r>
      <w:r w:rsidR="00124278" w:rsidRPr="00124278">
        <w:rPr>
          <w:position w:val="-12"/>
        </w:rPr>
        <w:object w:dxaOrig="240" w:dyaOrig="340" w14:anchorId="5F309827">
          <v:shape id="_x0000_i1118" type="#_x0000_t75" style="width:16pt;height:21.5pt" o:ole="">
            <v:imagedata r:id="rId175" o:title=""/>
          </v:shape>
          <o:OLEObject Type="Embed" ProgID="Equation.DSMT4" ShapeID="_x0000_i1118" DrawAspect="Content" ObjectID="_1592317334" r:id="rId176"/>
        </w:object>
      </w:r>
      <w:r w:rsidRPr="008932B3">
        <w:rPr>
          <w:rFonts w:cs="Times New Roman"/>
          <w:color w:val="212121"/>
        </w:rPr>
        <w:t>的距离</w:t>
      </w:r>
      <w:r w:rsidRPr="008932B3">
        <w:rPr>
          <w:rFonts w:cs="Times New Roman" w:hint="eastAsia"/>
          <w:color w:val="212121"/>
        </w:rPr>
        <w:t>，</w:t>
      </w:r>
    </w:p>
    <w:p w14:paraId="437F0DA9" w14:textId="799BAB86" w:rsidR="008932B3" w:rsidRPr="008932B3" w:rsidRDefault="008932B3" w:rsidP="00141D0B">
      <w:pPr>
        <w:pStyle w:val="HTML"/>
        <w:shd w:val="clear" w:color="auto" w:fill="FFFFFF"/>
        <w:rPr>
          <w:rFonts w:cs="Times New Roman"/>
          <w:color w:val="212121"/>
        </w:rPr>
      </w:pPr>
      <w:r w:rsidRPr="008932B3">
        <w:rPr>
          <w:rFonts w:cs="Times New Roman"/>
          <w:color w:val="212121"/>
        </w:rPr>
        <w:t>计算路径点</w:t>
      </w:r>
      <w:r w:rsidR="00124278" w:rsidRPr="00124278">
        <w:rPr>
          <w:position w:val="-12"/>
        </w:rPr>
        <w:object w:dxaOrig="220" w:dyaOrig="340" w14:anchorId="6649E85B">
          <v:shape id="_x0000_i1119" type="#_x0000_t75" style="width:14pt;height:21.5pt" o:ole="">
            <v:imagedata r:id="rId177" o:title=""/>
          </v:shape>
          <o:OLEObject Type="Embed" ProgID="Equation.DSMT4" ShapeID="_x0000_i1119" DrawAspect="Content" ObjectID="_1592317335" r:id="rId178"/>
        </w:object>
      </w:r>
      <w:r w:rsidRPr="008932B3">
        <w:rPr>
          <w:rFonts w:cs="Times New Roman"/>
          <w:color w:val="212121"/>
        </w:rPr>
        <w:t>和</w:t>
      </w:r>
      <w:r w:rsidR="00124278" w:rsidRPr="00124278">
        <w:rPr>
          <w:position w:val="-12"/>
        </w:rPr>
        <w:object w:dxaOrig="360" w:dyaOrig="340" w14:anchorId="3C63E33E">
          <v:shape id="_x0000_i1120" type="#_x0000_t75" style="width:24pt;height:21.5pt" o:ole="">
            <v:imagedata r:id="rId179" o:title=""/>
          </v:shape>
          <o:OLEObject Type="Embed" ProgID="Equation.DSMT4" ShapeID="_x0000_i1120" DrawAspect="Content" ObjectID="_1592317336" r:id="rId180"/>
        </w:object>
      </w:r>
      <w:r w:rsidRPr="008932B3">
        <w:rPr>
          <w:rFonts w:cs="Times New Roman"/>
          <w:color w:val="212121"/>
        </w:rPr>
        <w:t>的碰撞风险系数</w:t>
      </w:r>
    </w:p>
    <w:p w14:paraId="7C3BD7B2" w14:textId="77777777" w:rsidR="008932B3" w:rsidRPr="008932B3" w:rsidRDefault="008932B3" w:rsidP="00141D0B">
      <w:pPr>
        <w:pStyle w:val="HTML"/>
        <w:shd w:val="clear" w:color="auto" w:fill="FFFFFF"/>
        <w:rPr>
          <w:rFonts w:cs="Times New Roman"/>
          <w:color w:val="212121"/>
        </w:rPr>
      </w:pPr>
      <w:r w:rsidRPr="008932B3">
        <w:rPr>
          <w:rFonts w:cs="Times New Roman"/>
          <w:color w:val="212121"/>
        </w:rPr>
        <w:t>计算前一个路径点处的转角引起的速度损失</w:t>
      </w:r>
      <w:r w:rsidRPr="008932B3">
        <w:rPr>
          <w:color w:val="000000"/>
        </w:rPr>
        <w:t xml:space="preserve">        </w:t>
      </w:r>
    </w:p>
    <w:p w14:paraId="1ECEB68F" w14:textId="77777777" w:rsidR="008932B3" w:rsidRPr="00124278" w:rsidRDefault="008932B3" w:rsidP="00141D0B">
      <w:pPr>
        <w:ind w:firstLine="560"/>
        <w:rPr>
          <w:i/>
          <w:color w:val="000000"/>
          <w:kern w:val="0"/>
          <w:sz w:val="28"/>
        </w:rPr>
      </w:pPr>
      <w:proofErr w:type="spellStart"/>
      <w:r w:rsidRPr="00124278">
        <w:rPr>
          <w:i/>
          <w:color w:val="000000"/>
          <w:kern w:val="0"/>
          <w:sz w:val="28"/>
        </w:rPr>
        <w:t>i</w:t>
      </w:r>
      <w:proofErr w:type="spellEnd"/>
      <w:r w:rsidRPr="00124278">
        <w:rPr>
          <w:i/>
          <w:color w:val="000000"/>
          <w:kern w:val="0"/>
          <w:sz w:val="28"/>
        </w:rPr>
        <w:t>=</w:t>
      </w:r>
      <w:proofErr w:type="spellStart"/>
      <w:r w:rsidRPr="00124278">
        <w:rPr>
          <w:i/>
          <w:color w:val="000000"/>
          <w:kern w:val="0"/>
          <w:sz w:val="28"/>
        </w:rPr>
        <w:t>p</w:t>
      </w:r>
      <w:proofErr w:type="gramStart"/>
      <w:r w:rsidRPr="00124278">
        <w:rPr>
          <w:rFonts w:hint="eastAsia"/>
          <w:i/>
          <w:color w:val="000000"/>
          <w:kern w:val="0"/>
          <w:sz w:val="28"/>
        </w:rPr>
        <w:t>;</w:t>
      </w:r>
      <w:r w:rsidRPr="00124278">
        <w:rPr>
          <w:i/>
          <w:color w:val="000000"/>
          <w:kern w:val="0"/>
          <w:sz w:val="28"/>
        </w:rPr>
        <w:t>p</w:t>
      </w:r>
      <w:proofErr w:type="spellEnd"/>
      <w:proofErr w:type="gramEnd"/>
      <w:r w:rsidRPr="00124278">
        <w:rPr>
          <w:i/>
          <w:color w:val="000000"/>
          <w:kern w:val="0"/>
          <w:sz w:val="28"/>
        </w:rPr>
        <w:t>=t+</w:t>
      </w:r>
      <w:r w:rsidRPr="00124278">
        <w:rPr>
          <w:color w:val="000000"/>
          <w:kern w:val="0"/>
          <w:sz w:val="28"/>
        </w:rPr>
        <w:t>1</w:t>
      </w:r>
      <w:r w:rsidRPr="00124278">
        <w:rPr>
          <w:rFonts w:hint="eastAsia"/>
          <w:i/>
          <w:color w:val="000000"/>
          <w:kern w:val="0"/>
          <w:sz w:val="28"/>
        </w:rPr>
        <w:t>;</w:t>
      </w:r>
    </w:p>
    <w:p w14:paraId="7B3E5F31" w14:textId="31F80F90" w:rsidR="008932B3" w:rsidRPr="008932B3" w:rsidRDefault="008932B3" w:rsidP="00141D0B">
      <w:pPr>
        <w:ind w:firstLine="480"/>
        <w:rPr>
          <w:color w:val="212121"/>
        </w:rPr>
      </w:pPr>
      <w:proofErr w:type="gramStart"/>
      <w:r w:rsidRPr="008932B3">
        <w:rPr>
          <w:color w:val="000000"/>
          <w:kern w:val="0"/>
        </w:rPr>
        <w:t>end</w:t>
      </w:r>
      <w:proofErr w:type="gramEnd"/>
      <w:r w:rsidRPr="008932B3">
        <w:rPr>
          <w:color w:val="000000"/>
          <w:kern w:val="0"/>
        </w:rPr>
        <w:t xml:space="preserve"> </w:t>
      </w:r>
      <w:r w:rsidRPr="008932B3">
        <w:rPr>
          <w:color w:val="212121"/>
        </w:rPr>
        <w:t xml:space="preserve">while   </w:t>
      </w:r>
    </w:p>
    <w:p w14:paraId="22D6D370" w14:textId="77777777" w:rsidR="008932B3" w:rsidRPr="008932B3" w:rsidRDefault="008932B3" w:rsidP="00141D0B">
      <w:pPr>
        <w:ind w:firstLine="482"/>
        <w:rPr>
          <w:rFonts w:ascii="宋体" w:hAnsi="宋体"/>
        </w:rPr>
      </w:pPr>
      <w:r w:rsidRPr="008932B3">
        <w:rPr>
          <w:rFonts w:ascii="宋体" w:hAnsi="宋体"/>
          <w:b/>
          <w:color w:val="212121"/>
        </w:rPr>
        <w:t>输出</w:t>
      </w:r>
      <w:r w:rsidRPr="008932B3">
        <w:rPr>
          <w:rFonts w:ascii="宋体" w:hAnsi="宋体" w:hint="eastAsia"/>
          <w:b/>
          <w:color w:val="212121"/>
        </w:rPr>
        <w:t>： 粒子</w:t>
      </w:r>
      <w:r w:rsidRPr="008932B3">
        <w:rPr>
          <w:position w:val="-14"/>
        </w:rPr>
        <w:object w:dxaOrig="240" w:dyaOrig="380" w14:anchorId="5F11A8D9">
          <v:shape id="_x0000_i1121" type="#_x0000_t75" style="width:16.5pt;height:25.5pt" o:ole="">
            <v:imagedata r:id="rId181" o:title=""/>
          </v:shape>
          <o:OLEObject Type="Embed" ProgID="Equation.DSMT4" ShapeID="_x0000_i1121" DrawAspect="Content" ObjectID="_1592317337" r:id="rId182"/>
        </w:object>
      </w:r>
      <w:r w:rsidRPr="008932B3">
        <w:rPr>
          <w:rFonts w:ascii="宋体" w:hAnsi="宋体" w:hint="eastAsia"/>
          <w:b/>
          <w:color w:val="212121"/>
        </w:rPr>
        <w:t>的适应度值</w:t>
      </w:r>
      <w:r w:rsidRPr="008932B3">
        <w:rPr>
          <w:rFonts w:ascii="宋体" w:hAnsi="宋体"/>
          <w:b/>
          <w:color w:val="212121"/>
        </w:rPr>
        <w:t xml:space="preserve"> </w:t>
      </w:r>
    </w:p>
    <w:p w14:paraId="267A3440" w14:textId="77777777" w:rsidR="008932B3" w:rsidRPr="008932B3" w:rsidRDefault="008932B3" w:rsidP="00141D0B">
      <w:pPr>
        <w:ind w:firstLine="480"/>
        <w:rPr>
          <w:rFonts w:ascii="宋体" w:hAnsi="宋体"/>
        </w:rPr>
      </w:pPr>
      <w:r w:rsidRPr="008932B3">
        <w:rPr>
          <w:rFonts w:ascii="宋体" w:hAnsi="宋体"/>
        </w:rPr>
        <w:t>为了得到安全可靠且路程较短的路线</w:t>
      </w:r>
      <w:r w:rsidRPr="008932B3">
        <w:rPr>
          <w:rFonts w:ascii="宋体" w:hAnsi="宋体" w:hint="eastAsia"/>
        </w:rPr>
        <w:t>，</w:t>
      </w:r>
      <w:r w:rsidRPr="008932B3">
        <w:rPr>
          <w:rFonts w:ascii="宋体" w:hAnsi="宋体"/>
        </w:rPr>
        <w:t>同样需要对种群进行迭代更新</w:t>
      </w:r>
      <w:r w:rsidRPr="008932B3">
        <w:rPr>
          <w:rFonts w:ascii="宋体" w:hAnsi="宋体" w:hint="eastAsia"/>
        </w:rPr>
        <w:t>，</w:t>
      </w:r>
      <w:r w:rsidRPr="008932B3">
        <w:rPr>
          <w:rFonts w:ascii="宋体" w:hAnsi="宋体"/>
        </w:rPr>
        <w:t>直到达到最大迭代数或长时间无法优化出更好的解即停止迭代</w:t>
      </w:r>
      <w:r w:rsidRPr="008932B3">
        <w:rPr>
          <w:rFonts w:ascii="宋体" w:hAnsi="宋体" w:hint="eastAsia"/>
        </w:rPr>
        <w:t>，</w:t>
      </w:r>
      <w:r w:rsidRPr="008932B3">
        <w:rPr>
          <w:rFonts w:ascii="宋体" w:hAnsi="宋体"/>
        </w:rPr>
        <w:t>然后输出</w:t>
      </w:r>
      <w:r w:rsidRPr="008932B3">
        <w:rPr>
          <w:rFonts w:ascii="宋体" w:hAnsi="宋体" w:hint="eastAsia"/>
        </w:rPr>
        <w:t>最优路径点序列</w:t>
      </w:r>
      <w:r w:rsidRPr="008932B3">
        <w:rPr>
          <w:rFonts w:ascii="宋体" w:hAnsi="宋体"/>
        </w:rPr>
        <w:t>及其长度</w:t>
      </w:r>
      <w:r w:rsidRPr="008932B3">
        <w:rPr>
          <w:rFonts w:ascii="宋体" w:hAnsi="宋体" w:hint="eastAsia"/>
        </w:rPr>
        <w:t>。</w:t>
      </w:r>
    </w:p>
    <w:p w14:paraId="39333672" w14:textId="77777777" w:rsidR="008932B3" w:rsidRPr="008932B3" w:rsidRDefault="008932B3" w:rsidP="00141D0B">
      <w:pPr>
        <w:ind w:firstLine="480"/>
        <w:rPr>
          <w:rFonts w:ascii="宋体" w:hAnsi="宋体"/>
        </w:rPr>
      </w:pPr>
      <w:r w:rsidRPr="008932B3">
        <w:rPr>
          <w:rFonts w:hint="eastAsia"/>
        </w:rPr>
        <w:t>集合型粒子群优化</w:t>
      </w:r>
      <w:r w:rsidRPr="008932B3">
        <w:rPr>
          <w:rFonts w:ascii="宋体" w:hAnsi="宋体" w:hint="eastAsia"/>
        </w:rPr>
        <w:t>算法基于当前</w:t>
      </w:r>
      <w:r w:rsidRPr="008932B3">
        <w:rPr>
          <w:rFonts w:ascii="宋体" w:hAnsi="宋体"/>
        </w:rPr>
        <w:t>距离矩阵</w:t>
      </w:r>
      <w:r w:rsidRPr="008932B3">
        <w:rPr>
          <w:rFonts w:ascii="宋体" w:hAnsi="宋体" w:hint="eastAsia"/>
        </w:rPr>
        <w:t>，寻找一条</w:t>
      </w:r>
      <w:r w:rsidRPr="008932B3">
        <w:rPr>
          <w:rFonts w:ascii="宋体" w:hAnsi="宋体"/>
        </w:rPr>
        <w:t>最优路径序列</w:t>
      </w:r>
      <w:r w:rsidRPr="008932B3">
        <w:rPr>
          <w:rFonts w:ascii="宋体" w:hAnsi="宋体" w:hint="eastAsia"/>
        </w:rPr>
        <w:t>；</w:t>
      </w:r>
      <w:r w:rsidRPr="008932B3">
        <w:rPr>
          <w:rFonts w:ascii="宋体" w:hAnsi="宋体"/>
        </w:rPr>
        <w:t>为避免优化全部监测点之间的路线带来的巨大时间开销</w:t>
      </w:r>
      <w:r w:rsidRPr="008932B3">
        <w:rPr>
          <w:rFonts w:ascii="宋体" w:hAnsi="宋体" w:hint="eastAsia"/>
        </w:rPr>
        <w:t>，</w:t>
      </w:r>
      <w:r w:rsidRPr="008932B3">
        <w:rPr>
          <w:rFonts w:ascii="宋体" w:hAnsi="宋体"/>
        </w:rPr>
        <w:t>只需对最优路径序列中前后相连的监测点之间的路线进行更新</w:t>
      </w:r>
      <w:r w:rsidRPr="008932B3">
        <w:rPr>
          <w:rFonts w:ascii="宋体" w:hAnsi="宋体" w:hint="eastAsia"/>
        </w:rPr>
        <w:t>，这是相互依赖的两个过程。因此不断进行最佳路径序列的构造和距离矩阵的更新这两个过程，才能使最终</w:t>
      </w:r>
      <w:r w:rsidRPr="008932B3">
        <w:rPr>
          <w:rFonts w:ascii="宋体" w:hAnsi="宋体"/>
        </w:rPr>
        <w:t>优化出的访问路线足够安全稳定且总长度较短</w:t>
      </w:r>
      <w:r w:rsidRPr="008932B3">
        <w:rPr>
          <w:rFonts w:ascii="宋体" w:hAnsi="宋体" w:hint="eastAsia"/>
        </w:rPr>
        <w:t>。以5</w:t>
      </w:r>
      <w:r w:rsidRPr="008932B3">
        <w:rPr>
          <w:rFonts w:ascii="宋体" w:hAnsi="宋体"/>
        </w:rPr>
        <w:t>1个监测点的访问问题为例</w:t>
      </w:r>
      <w:r w:rsidRPr="008932B3">
        <w:rPr>
          <w:rFonts w:ascii="宋体" w:hAnsi="宋体" w:hint="eastAsia"/>
        </w:rPr>
        <w:t>，</w:t>
      </w:r>
      <w:r w:rsidRPr="008932B3">
        <w:rPr>
          <w:rFonts w:ascii="宋体" w:hAnsi="宋体"/>
        </w:rPr>
        <w:t>其</w:t>
      </w:r>
      <w:r w:rsidRPr="008932B3">
        <w:rPr>
          <w:rFonts w:ascii="宋体" w:hAnsi="宋体" w:hint="eastAsia"/>
        </w:rPr>
        <w:t>最终的</w:t>
      </w:r>
      <w:r w:rsidRPr="008932B3">
        <w:rPr>
          <w:rFonts w:ascii="宋体" w:hAnsi="宋体"/>
        </w:rPr>
        <w:t>访问路线如图</w:t>
      </w:r>
      <w:r w:rsidR="00F77782">
        <w:rPr>
          <w:rFonts w:ascii="宋体" w:hAnsi="宋体" w:hint="eastAsia"/>
        </w:rPr>
        <w:t>3</w:t>
      </w:r>
      <w:r w:rsidRPr="008932B3">
        <w:rPr>
          <w:rFonts w:ascii="宋体" w:hAnsi="宋体"/>
        </w:rPr>
        <w:t>所示</w:t>
      </w:r>
      <w:r w:rsidRPr="008932B3">
        <w:rPr>
          <w:rFonts w:ascii="宋体" w:hAnsi="宋体" w:hint="eastAsia"/>
        </w:rPr>
        <w:t>。</w:t>
      </w:r>
    </w:p>
    <w:p w14:paraId="7CBC79EB" w14:textId="77777777" w:rsidR="00C8265D" w:rsidRPr="008932B3" w:rsidRDefault="008932B3" w:rsidP="00141D0B">
      <w:pPr>
        <w:ind w:firstLine="480"/>
        <w:jc w:val="left"/>
      </w:pPr>
      <w:r w:rsidRPr="008932B3">
        <w:rPr>
          <w:rFonts w:ascii="宋体" w:hAnsi="宋体" w:hint="eastAsia"/>
        </w:rPr>
        <w:t xml:space="preserve">本发明优化三维地形环境下多监测点访问顺序的完整流程图如图 </w:t>
      </w:r>
      <w:r w:rsidRPr="008932B3">
        <w:rPr>
          <w:rFonts w:ascii="宋体" w:hAnsi="宋体"/>
        </w:rPr>
        <w:t>3所示</w:t>
      </w:r>
      <w:r w:rsidRPr="008932B3">
        <w:rPr>
          <w:rFonts w:ascii="宋体" w:hAnsi="宋体" w:hint="eastAsia"/>
        </w:rPr>
        <w:t>。以</w:t>
      </w:r>
      <w:r w:rsidRPr="008932B3">
        <w:rPr>
          <w:rFonts w:ascii="宋体" w:hAnsi="宋体"/>
        </w:rPr>
        <w:t>5个不同数目的监测点访问</w:t>
      </w:r>
      <w:r w:rsidRPr="008932B3">
        <w:rPr>
          <w:rFonts w:ascii="宋体" w:hAnsi="宋体" w:hint="eastAsia"/>
        </w:rPr>
        <w:t>案列</w:t>
      </w:r>
      <w:r w:rsidRPr="008932B3">
        <w:rPr>
          <w:rFonts w:ascii="宋体" w:hAnsi="宋体"/>
        </w:rPr>
        <w:t>为例</w:t>
      </w:r>
      <w:r w:rsidRPr="008932B3">
        <w:rPr>
          <w:rFonts w:ascii="宋体" w:hAnsi="宋体" w:hint="eastAsia"/>
        </w:rPr>
        <w:t>，</w:t>
      </w:r>
      <w:r w:rsidRPr="008932B3">
        <w:rPr>
          <w:rFonts w:hint="eastAsia"/>
        </w:rPr>
        <w:t>对本文提出的优化算法进行测试。</w:t>
      </w:r>
      <w:r w:rsidRPr="008932B3">
        <w:rPr>
          <w:rFonts w:hint="eastAsia"/>
          <w:color w:val="000000"/>
        </w:rPr>
        <w:t>将发明的方法</w:t>
      </w:r>
      <w:r w:rsidRPr="008932B3">
        <w:rPr>
          <w:rFonts w:hint="eastAsia"/>
          <w:color w:val="000000"/>
          <w:kern w:val="0"/>
        </w:rPr>
        <w:t>在整体上能得到更好的解，并且能在前期就能得到一条比较满意的解决方案。总上所述，发明的方法在</w:t>
      </w:r>
      <w:r w:rsidRPr="008932B3">
        <w:rPr>
          <w:rFonts w:ascii="宋体" w:hAnsi="宋体" w:hint="eastAsia"/>
        </w:rPr>
        <w:t>三维地形环境下多监测点访问问题的求解过程中是高效而快速的。</w:t>
      </w:r>
    </w:p>
    <w:p w14:paraId="659E29A6" w14:textId="77777777" w:rsidR="00C8265D" w:rsidRPr="008932B3" w:rsidRDefault="00C8265D" w:rsidP="008932B3">
      <w:pPr>
        <w:ind w:firstLineChars="0" w:firstLine="0"/>
        <w:jc w:val="left"/>
        <w:sectPr w:rsidR="00C8265D" w:rsidRPr="008932B3">
          <w:headerReference w:type="default" r:id="rId183"/>
          <w:footerReference w:type="default" r:id="rId184"/>
          <w:pgSz w:w="11906" w:h="16838"/>
          <w:pgMar w:top="1440" w:right="1797" w:bottom="1440" w:left="1797" w:header="851" w:footer="992" w:gutter="0"/>
          <w:lnNumType w:countBy="5"/>
          <w:pgNumType w:start="1"/>
          <w:cols w:space="720"/>
          <w:docGrid w:type="lines" w:linePitch="465"/>
        </w:sectPr>
      </w:pPr>
    </w:p>
    <w:p w14:paraId="7FB0BA1D" w14:textId="77777777" w:rsidR="00C8265D" w:rsidRDefault="00C8265D">
      <w:pPr>
        <w:ind w:firstLine="482"/>
        <w:jc w:val="center"/>
        <w:rPr>
          <w:b/>
        </w:rPr>
      </w:pPr>
      <w:r>
        <w:rPr>
          <w:rFonts w:hint="eastAsia"/>
          <w:b/>
        </w:rPr>
        <w:lastRenderedPageBreak/>
        <w:t>说</w:t>
      </w:r>
      <w:r>
        <w:rPr>
          <w:rFonts w:hint="eastAsia"/>
          <w:b/>
        </w:rPr>
        <w:t xml:space="preserve">  </w:t>
      </w:r>
      <w:r>
        <w:rPr>
          <w:rFonts w:hint="eastAsia"/>
          <w:b/>
        </w:rPr>
        <w:t>明</w:t>
      </w:r>
      <w:r>
        <w:rPr>
          <w:rFonts w:hint="eastAsia"/>
          <w:b/>
        </w:rPr>
        <w:t xml:space="preserve">  </w:t>
      </w:r>
      <w:r>
        <w:rPr>
          <w:rFonts w:hint="eastAsia"/>
          <w:b/>
        </w:rPr>
        <w:t>书</w:t>
      </w:r>
      <w:r>
        <w:rPr>
          <w:rFonts w:hint="eastAsia"/>
          <w:b/>
        </w:rPr>
        <w:t xml:space="preserve">  </w:t>
      </w:r>
      <w:r>
        <w:rPr>
          <w:rFonts w:hint="eastAsia"/>
          <w:b/>
        </w:rPr>
        <w:t>附</w:t>
      </w:r>
      <w:r>
        <w:rPr>
          <w:rFonts w:hint="eastAsia"/>
          <w:b/>
        </w:rPr>
        <w:t xml:space="preserve">  </w:t>
      </w:r>
      <w:r>
        <w:rPr>
          <w:rFonts w:hint="eastAsia"/>
          <w:b/>
        </w:rPr>
        <w:t>图</w:t>
      </w:r>
    </w:p>
    <w:p w14:paraId="39E0F18F" w14:textId="1AA6B22A" w:rsidR="00C8265D" w:rsidRDefault="0001231B">
      <w:pPr>
        <w:ind w:firstLine="480"/>
      </w:pPr>
      <w:r>
        <w:rPr>
          <w:noProof/>
        </w:rPr>
        <mc:AlternateContent>
          <mc:Choice Requires="wps">
            <w:drawing>
              <wp:anchor distT="0" distB="0" distL="114300" distR="114300" simplePos="0" relativeHeight="251659776" behindDoc="0" locked="0" layoutInCell="1" allowOverlap="1" wp14:anchorId="4387792E" wp14:editId="65DAEC43">
                <wp:simplePos x="0" y="0"/>
                <wp:positionH relativeFrom="column">
                  <wp:posOffset>-226695</wp:posOffset>
                </wp:positionH>
                <wp:positionV relativeFrom="paragraph">
                  <wp:posOffset>18415</wp:posOffset>
                </wp:positionV>
                <wp:extent cx="5752465" cy="0"/>
                <wp:effectExtent l="9525" t="8890" r="10160" b="1016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F97518" id="AutoShape 6" o:spid="_x0000_s1026" type="#_x0000_t32" style="position:absolute;left:0;text-align:left;margin-left:-17.85pt;margin-top:1.45pt;width:452.9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0NHgIAADsEAAAOAAAAZHJzL2Uyb0RvYy54bWysU8GO2jAQvVfqP1i+QxKasB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"/>
            </w:pict>
          </mc:Fallback>
        </mc:AlternateContent>
      </w:r>
    </w:p>
    <w:p w14:paraId="059FBAB8" w14:textId="18582BD0" w:rsidR="005C0FFE" w:rsidRDefault="005C713A" w:rsidP="005C0FFE">
      <w:pPr>
        <w:tabs>
          <w:tab w:val="left" w:pos="611"/>
        </w:tabs>
        <w:ind w:firstLine="480"/>
      </w:pPr>
      <w:r>
        <w:rPr>
          <w:noProof/>
        </w:rPr>
        <w:drawing>
          <wp:inline distT="0" distB="0" distL="0" distR="0" wp14:anchorId="099583BD" wp14:editId="25765135">
            <wp:extent cx="4667250" cy="79271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wmf"/>
                    <pic:cNvPicPr/>
                  </pic:nvPicPr>
                  <pic:blipFill>
                    <a:blip r:embed="rId15">
                      <a:extLst>
                        <a:ext uri="{28A0092B-C50C-407E-A947-70E740481C1C}">
                          <a14:useLocalDpi xmlns:a14="http://schemas.microsoft.com/office/drawing/2010/main" val="0"/>
                        </a:ext>
                      </a:extLst>
                    </a:blip>
                    <a:stretch>
                      <a:fillRect/>
                    </a:stretch>
                  </pic:blipFill>
                  <pic:spPr>
                    <a:xfrm>
                      <a:off x="0" y="0"/>
                      <a:ext cx="4667772" cy="7928055"/>
                    </a:xfrm>
                    <a:prstGeom prst="rect">
                      <a:avLst/>
                    </a:prstGeom>
                  </pic:spPr>
                </pic:pic>
              </a:graphicData>
            </a:graphic>
          </wp:inline>
        </w:drawing>
      </w:r>
      <w:bookmarkStart w:id="222" w:name="_GoBack"/>
      <w:bookmarkEnd w:id="222"/>
    </w:p>
    <w:p w14:paraId="5BCAC80F" w14:textId="77777777" w:rsidR="005C0FFE" w:rsidRDefault="005C0FFE" w:rsidP="005C0FFE">
      <w:pPr>
        <w:tabs>
          <w:tab w:val="left" w:pos="611"/>
        </w:tabs>
        <w:ind w:firstLine="480"/>
        <w:jc w:val="center"/>
      </w:pPr>
      <w:r>
        <w:rPr>
          <w:rFonts w:hint="eastAsia"/>
        </w:rPr>
        <w:t>图</w:t>
      </w:r>
      <w:r>
        <w:rPr>
          <w:rFonts w:hint="eastAsia"/>
        </w:rPr>
        <w:t>1</w:t>
      </w:r>
    </w:p>
    <w:p w14:paraId="0D69CF87" w14:textId="77777777" w:rsidR="005C0FFE" w:rsidRDefault="005C0FFE" w:rsidP="005C0FFE">
      <w:pPr>
        <w:tabs>
          <w:tab w:val="left" w:pos="611"/>
        </w:tabs>
        <w:ind w:firstLine="480"/>
        <w:rPr>
          <w:rFonts w:ascii="宋体" w:hAnsi="宋体"/>
        </w:rPr>
      </w:pPr>
      <w:r>
        <w:rPr>
          <w:noProof/>
        </w:rPr>
        <w:lastRenderedPageBreak/>
        <w:drawing>
          <wp:inline distT="0" distB="0" distL="0" distR="0" wp14:anchorId="2E3550EA" wp14:editId="4E6DFF0B">
            <wp:extent cx="4708459" cy="3467819"/>
            <wp:effectExtent l="19050" t="0" r="0" b="0"/>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5">
                      <a:grayscl/>
                    </a:blip>
                    <a:srcRect/>
                    <a:stretch>
                      <a:fillRect/>
                    </a:stretch>
                  </pic:blipFill>
                  <pic:spPr bwMode="auto">
                    <a:xfrm>
                      <a:off x="0" y="0"/>
                      <a:ext cx="4709962" cy="3468926"/>
                    </a:xfrm>
                    <a:prstGeom prst="rect">
                      <a:avLst/>
                    </a:prstGeom>
                    <a:noFill/>
                    <a:ln w="9525">
                      <a:noFill/>
                      <a:miter lim="800000"/>
                      <a:headEnd/>
                      <a:tailEnd/>
                    </a:ln>
                  </pic:spPr>
                </pic:pic>
              </a:graphicData>
            </a:graphic>
          </wp:inline>
        </w:drawing>
      </w:r>
    </w:p>
    <w:p w14:paraId="2F4B2CFC" w14:textId="77777777" w:rsidR="005C0FFE" w:rsidRPr="005C0FFE" w:rsidRDefault="005C0FFE" w:rsidP="005C0FFE">
      <w:pPr>
        <w:tabs>
          <w:tab w:val="left" w:pos="611"/>
        </w:tabs>
        <w:ind w:firstLine="480"/>
        <w:jc w:val="center"/>
      </w:pPr>
      <w:r>
        <w:rPr>
          <w:rFonts w:ascii="宋体" w:hAnsi="宋体"/>
        </w:rPr>
        <w:tab/>
      </w:r>
      <w:r>
        <w:rPr>
          <w:rFonts w:hint="eastAsia"/>
        </w:rPr>
        <w:t>图</w:t>
      </w:r>
      <w:r>
        <w:rPr>
          <w:rFonts w:hint="eastAsia"/>
        </w:rPr>
        <w:t>2</w:t>
      </w:r>
    </w:p>
    <w:p w14:paraId="72098933" w14:textId="77777777" w:rsidR="005C0FFE" w:rsidRDefault="005C0FFE" w:rsidP="005C0FFE">
      <w:pPr>
        <w:tabs>
          <w:tab w:val="left" w:pos="3975"/>
        </w:tabs>
        <w:ind w:firstLine="480"/>
        <w:rPr>
          <w:noProof/>
        </w:rPr>
      </w:pPr>
      <w:r>
        <w:rPr>
          <w:noProof/>
        </w:rPr>
        <w:drawing>
          <wp:inline distT="0" distB="0" distL="0" distR="0" wp14:anchorId="6CDE2142" wp14:editId="20AEE022">
            <wp:extent cx="4701396" cy="3525750"/>
            <wp:effectExtent l="19050" t="0" r="3954" b="0"/>
            <wp:docPr id="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6">
                      <a:grayscl/>
                    </a:blip>
                    <a:srcRect/>
                    <a:stretch>
                      <a:fillRect/>
                    </a:stretch>
                  </pic:blipFill>
                  <pic:spPr bwMode="auto">
                    <a:xfrm>
                      <a:off x="0" y="0"/>
                      <a:ext cx="4703320" cy="3527193"/>
                    </a:xfrm>
                    <a:prstGeom prst="rect">
                      <a:avLst/>
                    </a:prstGeom>
                    <a:noFill/>
                    <a:ln w="9525">
                      <a:noFill/>
                      <a:miter lim="800000"/>
                      <a:headEnd/>
                      <a:tailEnd/>
                    </a:ln>
                  </pic:spPr>
                </pic:pic>
              </a:graphicData>
            </a:graphic>
          </wp:inline>
        </w:drawing>
      </w:r>
    </w:p>
    <w:p w14:paraId="72E15891" w14:textId="77777777" w:rsidR="00C8265D" w:rsidRDefault="005C0FFE" w:rsidP="005C0FFE">
      <w:pPr>
        <w:tabs>
          <w:tab w:val="left" w:pos="3975"/>
        </w:tabs>
        <w:ind w:firstLine="480"/>
        <w:jc w:val="center"/>
      </w:pPr>
      <w:r>
        <w:rPr>
          <w:rFonts w:hint="eastAsia"/>
        </w:rPr>
        <w:t>图</w:t>
      </w:r>
      <w:r>
        <w:rPr>
          <w:rFonts w:hint="eastAsia"/>
        </w:rPr>
        <w:t>2</w:t>
      </w:r>
    </w:p>
    <w:sectPr w:rsidR="00C8265D" w:rsidSect="0035338A">
      <w:headerReference w:type="default" r:id="rId187"/>
      <w:pgSz w:w="11906" w:h="16838"/>
      <w:pgMar w:top="1440" w:right="1797" w:bottom="1440" w:left="1797" w:header="851" w:footer="992" w:gutter="0"/>
      <w:lnNumType w:countBy="5"/>
      <w:pgNumType w:start="1"/>
      <w:cols w:space="720"/>
      <w:docGrid w:type="lines" w:linePitch="46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XT1" w:date="2018-07-03T19:40:00Z" w:initials="X">
    <w:p w14:paraId="2703369C" w14:textId="77777777" w:rsidR="008B7213" w:rsidRDefault="008B7213" w:rsidP="000B5DDE">
      <w:pPr>
        <w:pStyle w:val="a6"/>
        <w:ind w:firstLine="420"/>
      </w:pPr>
      <w:r>
        <w:rPr>
          <w:rStyle w:val="a7"/>
        </w:rPr>
        <w:annotationRef/>
      </w:r>
      <w:r>
        <w:rPr>
          <w:rFonts w:hint="eastAsia"/>
        </w:rPr>
        <w:t>公式中</w:t>
      </w:r>
      <w:r>
        <w:rPr>
          <w:rFonts w:hint="eastAsia"/>
        </w:rPr>
        <w:t>v</w:t>
      </w:r>
      <w:r>
        <w:rPr>
          <w:rFonts w:hint="eastAsia"/>
        </w:rPr>
        <w:t>，</w:t>
      </w:r>
      <w:proofErr w:type="spellStart"/>
      <w:r>
        <w:rPr>
          <w:rFonts w:hint="eastAsia"/>
        </w:rPr>
        <w:t>i</w:t>
      </w:r>
      <w:proofErr w:type="spellEnd"/>
      <w:r>
        <w:rPr>
          <w:rFonts w:hint="eastAsia"/>
        </w:rPr>
        <w:t>，</w:t>
      </w:r>
      <w:r>
        <w:rPr>
          <w:rFonts w:hint="eastAsia"/>
        </w:rPr>
        <w:t>w</w:t>
      </w:r>
      <w:r>
        <w:rPr>
          <w:rFonts w:hint="eastAsia"/>
        </w:rPr>
        <w:t>，</w:t>
      </w:r>
      <w:r>
        <w:rPr>
          <w:rFonts w:hint="eastAsia"/>
        </w:rPr>
        <w:t>c</w:t>
      </w:r>
      <w:r>
        <w:rPr>
          <w:rFonts w:hint="eastAsia"/>
        </w:rPr>
        <w:t>，</w:t>
      </w:r>
      <w:r>
        <w:rPr>
          <w:rFonts w:hint="eastAsia"/>
        </w:rPr>
        <w:t>r</w:t>
      </w:r>
      <w:r>
        <w:rPr>
          <w:rFonts w:hint="eastAsia"/>
        </w:rPr>
        <w:t>表示什么含义？</w:t>
      </w:r>
    </w:p>
  </w:comment>
  <w:comment w:id="82" w:author="XT1" w:date="2018-07-05T13:49:00Z" w:initials="X">
    <w:p w14:paraId="23947B5D" w14:textId="77777777" w:rsidR="002A4549" w:rsidRDefault="002A4549" w:rsidP="002A4549">
      <w:pPr>
        <w:pStyle w:val="a6"/>
        <w:ind w:firstLine="420"/>
      </w:pPr>
      <w:r>
        <w:rPr>
          <w:rStyle w:val="a7"/>
        </w:rPr>
        <w:annotationRef/>
      </w:r>
      <w:r>
        <w:rPr>
          <w:rFonts w:hint="eastAsia"/>
        </w:rPr>
        <w:t>公式中</w:t>
      </w:r>
      <w:r>
        <w:rPr>
          <w:rFonts w:hint="eastAsia"/>
        </w:rPr>
        <w:t>v</w:t>
      </w:r>
      <w:r>
        <w:rPr>
          <w:rFonts w:hint="eastAsia"/>
        </w:rPr>
        <w:t>，</w:t>
      </w:r>
      <w:proofErr w:type="spellStart"/>
      <w:r>
        <w:rPr>
          <w:rFonts w:hint="eastAsia"/>
        </w:rPr>
        <w:t>i</w:t>
      </w:r>
      <w:proofErr w:type="spellEnd"/>
      <w:r>
        <w:rPr>
          <w:rFonts w:hint="eastAsia"/>
        </w:rPr>
        <w:t>，</w:t>
      </w:r>
      <w:r>
        <w:rPr>
          <w:rFonts w:hint="eastAsia"/>
        </w:rPr>
        <w:t>w</w:t>
      </w:r>
      <w:r>
        <w:rPr>
          <w:rFonts w:hint="eastAsia"/>
        </w:rPr>
        <w:t>，</w:t>
      </w:r>
      <w:r>
        <w:rPr>
          <w:rFonts w:hint="eastAsia"/>
        </w:rPr>
        <w:t>c</w:t>
      </w:r>
      <w:r>
        <w:rPr>
          <w:rFonts w:hint="eastAsia"/>
        </w:rPr>
        <w:t>，</w:t>
      </w:r>
      <w:r>
        <w:rPr>
          <w:rFonts w:hint="eastAsia"/>
        </w:rPr>
        <w:t>r</w:t>
      </w:r>
      <w:r>
        <w:rPr>
          <w:rFonts w:hint="eastAsia"/>
        </w:rPr>
        <w:t>表示什么含义？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DF406B" w15:done="0"/>
  <w15:commentEx w15:paraId="2703369C" w15:done="0"/>
  <w15:commentEx w15:paraId="4E708B29" w15:done="0"/>
  <w15:commentEx w15:paraId="01F7E0BC" w15:done="0"/>
  <w15:commentEx w15:paraId="026BCD11" w15:done="0"/>
  <w15:commentEx w15:paraId="7D7887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E8766" w14:textId="77777777" w:rsidR="008B7213" w:rsidRDefault="008B7213" w:rsidP="00C8265D">
      <w:pPr>
        <w:ind w:firstLine="480"/>
      </w:pPr>
      <w:r>
        <w:separator/>
      </w:r>
    </w:p>
  </w:endnote>
  <w:endnote w:type="continuationSeparator" w:id="0">
    <w:p w14:paraId="07C11325" w14:textId="77777777" w:rsidR="008B7213" w:rsidRDefault="008B7213" w:rsidP="00C8265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740B8" w14:textId="77777777" w:rsidR="008B7213" w:rsidRDefault="008B7213">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397AF" w14:textId="77777777" w:rsidR="008B7213" w:rsidRDefault="008B7213">
    <w:pPr>
      <w:pStyle w:val="a9"/>
      <w:tabs>
        <w:tab w:val="left" w:pos="4380"/>
        <w:tab w:val="center" w:pos="4666"/>
      </w:tabs>
      <w:ind w:firstLineChars="0" w:firstLine="0"/>
      <w:rPr>
        <w:sz w:val="21"/>
        <w:szCs w:val="21"/>
      </w:rPr>
    </w:pPr>
    <w:r>
      <w:rPr>
        <w:rStyle w:val="a4"/>
        <w:sz w:val="21"/>
        <w:szCs w:val="21"/>
      </w:rPr>
      <w:tab/>
    </w:r>
    <w:r>
      <w:rPr>
        <w:rStyle w:val="a4"/>
        <w:sz w:val="21"/>
        <w:szCs w:val="21"/>
      </w:rPr>
      <w:tab/>
    </w:r>
    <w:r>
      <w:rPr>
        <w:rStyle w:val="a4"/>
        <w:sz w:val="21"/>
        <w:szCs w:val="21"/>
      </w:rPr>
      <w:tab/>
    </w:r>
    <w:r>
      <w:rPr>
        <w:sz w:val="21"/>
        <w:szCs w:val="21"/>
      </w:rPr>
      <w:fldChar w:fldCharType="begin"/>
    </w:r>
    <w:r>
      <w:rPr>
        <w:rStyle w:val="a4"/>
        <w:sz w:val="21"/>
        <w:szCs w:val="21"/>
      </w:rPr>
      <w:instrText xml:space="preserve"> PAGE </w:instrText>
    </w:r>
    <w:r>
      <w:rPr>
        <w:sz w:val="21"/>
        <w:szCs w:val="21"/>
      </w:rPr>
      <w:fldChar w:fldCharType="separate"/>
    </w:r>
    <w:r w:rsidR="005C713A">
      <w:rPr>
        <w:rStyle w:val="a4"/>
        <w:noProof/>
        <w:sz w:val="21"/>
        <w:szCs w:val="21"/>
      </w:rPr>
      <w:t>1</w:t>
    </w:r>
    <w:r>
      <w:rPr>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03119" w14:textId="77777777" w:rsidR="008B7213" w:rsidRDefault="008B7213">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FA81A" w14:textId="77777777" w:rsidR="008B7213" w:rsidRDefault="008B7213">
    <w:pPr>
      <w:pStyle w:val="a9"/>
      <w:ind w:firstLineChars="0" w:firstLine="0"/>
      <w:jc w:val="center"/>
      <w:rPr>
        <w:sz w:val="21"/>
        <w:szCs w:val="21"/>
      </w:rPr>
    </w:pPr>
    <w:r>
      <w:rPr>
        <w:sz w:val="21"/>
        <w:szCs w:val="21"/>
      </w:rPr>
      <w:fldChar w:fldCharType="begin"/>
    </w:r>
    <w:r>
      <w:rPr>
        <w:rStyle w:val="a4"/>
        <w:sz w:val="21"/>
        <w:szCs w:val="21"/>
      </w:rPr>
      <w:instrText xml:space="preserve"> PAGE </w:instrText>
    </w:r>
    <w:r>
      <w:rPr>
        <w:sz w:val="21"/>
        <w:szCs w:val="21"/>
      </w:rPr>
      <w:fldChar w:fldCharType="separate"/>
    </w:r>
    <w:r w:rsidR="005C713A">
      <w:rPr>
        <w:rStyle w:val="a4"/>
        <w:noProof/>
        <w:sz w:val="21"/>
        <w:szCs w:val="21"/>
      </w:rPr>
      <w:t>2</w:t>
    </w:r>
    <w:r>
      <w:rPr>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A5CEE" w14:textId="77777777" w:rsidR="008B7213" w:rsidRDefault="008B7213">
    <w:pPr>
      <w:pStyle w:val="a9"/>
      <w:ind w:firstLineChars="0" w:firstLine="0"/>
      <w:jc w:val="center"/>
      <w:rPr>
        <w:sz w:val="21"/>
        <w:szCs w:val="21"/>
      </w:rPr>
    </w:pPr>
    <w:r>
      <w:rPr>
        <w:sz w:val="21"/>
        <w:szCs w:val="21"/>
      </w:rPr>
      <w:fldChar w:fldCharType="begin"/>
    </w:r>
    <w:r>
      <w:rPr>
        <w:rStyle w:val="a4"/>
        <w:sz w:val="21"/>
        <w:szCs w:val="21"/>
      </w:rPr>
      <w:instrText xml:space="preserve"> PAGE </w:instrText>
    </w:r>
    <w:r>
      <w:rPr>
        <w:sz w:val="21"/>
        <w:szCs w:val="21"/>
      </w:rPr>
      <w:fldChar w:fldCharType="separate"/>
    </w:r>
    <w:r w:rsidR="005C713A">
      <w:rPr>
        <w:rStyle w:val="a4"/>
        <w:noProof/>
        <w:sz w:val="21"/>
        <w:szCs w:val="21"/>
      </w:rPr>
      <w:t>2</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D7818" w14:textId="77777777" w:rsidR="008B7213" w:rsidRDefault="008B7213" w:rsidP="00C8265D">
      <w:pPr>
        <w:ind w:firstLine="480"/>
      </w:pPr>
      <w:r>
        <w:separator/>
      </w:r>
    </w:p>
  </w:footnote>
  <w:footnote w:type="continuationSeparator" w:id="0">
    <w:p w14:paraId="387E20CA" w14:textId="77777777" w:rsidR="008B7213" w:rsidRDefault="008B7213" w:rsidP="00C8265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59329" w14:textId="77777777" w:rsidR="008B7213" w:rsidRDefault="008B721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1268" w14:textId="77777777" w:rsidR="008B7213" w:rsidRDefault="008B7213">
    <w:pPr>
      <w:ind w:left="560" w:firstLineChars="0" w:firstLine="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D74F9" w14:textId="77777777" w:rsidR="008B7213" w:rsidRDefault="008B7213">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509F6" w14:textId="77777777" w:rsidR="008B7213" w:rsidRDefault="008B7213">
    <w:pPr>
      <w:ind w:left="560" w:firstLineChars="0" w:firstLine="0"/>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B7E94" w14:textId="77777777" w:rsidR="008B7213" w:rsidRDefault="008B7213">
    <w:pPr>
      <w:ind w:left="560" w:firstLineChars="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BBE64" w14:textId="77777777" w:rsidR="008B7213" w:rsidRDefault="008B7213">
    <w:pPr>
      <w:ind w:left="560" w:firstLineChars="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79D3C" w14:textId="77777777" w:rsidR="008B7213" w:rsidRDefault="008B7213">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C476F"/>
    <w:multiLevelType w:val="hybridMultilevel"/>
    <w:tmpl w:val="66BA6366"/>
    <w:lvl w:ilvl="0" w:tplc="6040EDE0">
      <w:start w:val="1"/>
      <w:numFmt w:val="decimal"/>
      <w:lvlText w:val="(%1)"/>
      <w:lvlJc w:val="left"/>
      <w:pPr>
        <w:tabs>
          <w:tab w:val="num" w:pos="960"/>
        </w:tabs>
        <w:ind w:left="9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 明丰">
    <w15:presenceInfo w15:providerId="Windows Live" w15:userId="5c23f672d132a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465"/>
  <w:displayHorizontalDrawingGridEvery w:val="0"/>
  <w:characterSpacingControl w:val="compressPunctuation"/>
  <w:doNotValidateAgainstSchema/>
  <w:doNotDemarcateInvalidXml/>
  <w:hdrShapeDefaults>
    <o:shapedefaults v:ext="edit" spidmax="614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31B"/>
    <w:rsid w:val="000170EB"/>
    <w:rsid w:val="0002716C"/>
    <w:rsid w:val="000417C6"/>
    <w:rsid w:val="00066750"/>
    <w:rsid w:val="000824B4"/>
    <w:rsid w:val="0009373A"/>
    <w:rsid w:val="000A0B3A"/>
    <w:rsid w:val="000A72B5"/>
    <w:rsid w:val="000B5DDE"/>
    <w:rsid w:val="001025A0"/>
    <w:rsid w:val="00114186"/>
    <w:rsid w:val="00124278"/>
    <w:rsid w:val="001301E0"/>
    <w:rsid w:val="00134422"/>
    <w:rsid w:val="001413AF"/>
    <w:rsid w:val="00141D0B"/>
    <w:rsid w:val="00143402"/>
    <w:rsid w:val="00145C4C"/>
    <w:rsid w:val="00172A27"/>
    <w:rsid w:val="00197C85"/>
    <w:rsid w:val="001B3182"/>
    <w:rsid w:val="001C1E82"/>
    <w:rsid w:val="001D36D8"/>
    <w:rsid w:val="001E0A97"/>
    <w:rsid w:val="00203833"/>
    <w:rsid w:val="0021431E"/>
    <w:rsid w:val="002349CD"/>
    <w:rsid w:val="002756A1"/>
    <w:rsid w:val="002A4549"/>
    <w:rsid w:val="002D2930"/>
    <w:rsid w:val="002F0B66"/>
    <w:rsid w:val="00314D54"/>
    <w:rsid w:val="003352B4"/>
    <w:rsid w:val="003502C1"/>
    <w:rsid w:val="0035338A"/>
    <w:rsid w:val="00355B38"/>
    <w:rsid w:val="003A4E0D"/>
    <w:rsid w:val="003B3318"/>
    <w:rsid w:val="003B43C8"/>
    <w:rsid w:val="003F74EA"/>
    <w:rsid w:val="004011B7"/>
    <w:rsid w:val="00402952"/>
    <w:rsid w:val="00413EE5"/>
    <w:rsid w:val="0041760C"/>
    <w:rsid w:val="00444C1C"/>
    <w:rsid w:val="00466D28"/>
    <w:rsid w:val="004A514D"/>
    <w:rsid w:val="004C048A"/>
    <w:rsid w:val="005473BF"/>
    <w:rsid w:val="00566C59"/>
    <w:rsid w:val="00573DB0"/>
    <w:rsid w:val="00575D09"/>
    <w:rsid w:val="00582151"/>
    <w:rsid w:val="005C0FFE"/>
    <w:rsid w:val="005C713A"/>
    <w:rsid w:val="006048FF"/>
    <w:rsid w:val="006053F7"/>
    <w:rsid w:val="00605F4B"/>
    <w:rsid w:val="00636BB1"/>
    <w:rsid w:val="006371E9"/>
    <w:rsid w:val="0063779C"/>
    <w:rsid w:val="006675BC"/>
    <w:rsid w:val="006716C3"/>
    <w:rsid w:val="00685B42"/>
    <w:rsid w:val="0069384E"/>
    <w:rsid w:val="006B69FA"/>
    <w:rsid w:val="006C17CC"/>
    <w:rsid w:val="006D0175"/>
    <w:rsid w:val="007317A2"/>
    <w:rsid w:val="00742D08"/>
    <w:rsid w:val="0074428C"/>
    <w:rsid w:val="00757849"/>
    <w:rsid w:val="00761A09"/>
    <w:rsid w:val="00765971"/>
    <w:rsid w:val="00767AAA"/>
    <w:rsid w:val="00773D38"/>
    <w:rsid w:val="00793128"/>
    <w:rsid w:val="007956B7"/>
    <w:rsid w:val="007D5D00"/>
    <w:rsid w:val="00805B97"/>
    <w:rsid w:val="0081502B"/>
    <w:rsid w:val="00837B7E"/>
    <w:rsid w:val="008417D5"/>
    <w:rsid w:val="008459CF"/>
    <w:rsid w:val="00870913"/>
    <w:rsid w:val="00873AA8"/>
    <w:rsid w:val="008820A6"/>
    <w:rsid w:val="00885F17"/>
    <w:rsid w:val="008932B3"/>
    <w:rsid w:val="008A7AD9"/>
    <w:rsid w:val="008B7213"/>
    <w:rsid w:val="00906638"/>
    <w:rsid w:val="009424D8"/>
    <w:rsid w:val="009607D0"/>
    <w:rsid w:val="00966E5F"/>
    <w:rsid w:val="00971826"/>
    <w:rsid w:val="00975A7D"/>
    <w:rsid w:val="00995D19"/>
    <w:rsid w:val="009966A7"/>
    <w:rsid w:val="009B5994"/>
    <w:rsid w:val="009D1F8F"/>
    <w:rsid w:val="009F2D5A"/>
    <w:rsid w:val="00A0677D"/>
    <w:rsid w:val="00A1702F"/>
    <w:rsid w:val="00A35A3A"/>
    <w:rsid w:val="00A51DD5"/>
    <w:rsid w:val="00A57149"/>
    <w:rsid w:val="00A60BB4"/>
    <w:rsid w:val="00A61260"/>
    <w:rsid w:val="00A7457C"/>
    <w:rsid w:val="00A93719"/>
    <w:rsid w:val="00AA275A"/>
    <w:rsid w:val="00AB7860"/>
    <w:rsid w:val="00AC1693"/>
    <w:rsid w:val="00AC59BD"/>
    <w:rsid w:val="00AD2E1F"/>
    <w:rsid w:val="00AD3068"/>
    <w:rsid w:val="00B319C2"/>
    <w:rsid w:val="00B3552B"/>
    <w:rsid w:val="00B411F1"/>
    <w:rsid w:val="00B45714"/>
    <w:rsid w:val="00B5299F"/>
    <w:rsid w:val="00B558E0"/>
    <w:rsid w:val="00B92635"/>
    <w:rsid w:val="00BC458A"/>
    <w:rsid w:val="00BD3ED9"/>
    <w:rsid w:val="00BE040D"/>
    <w:rsid w:val="00BF66BC"/>
    <w:rsid w:val="00C11CA5"/>
    <w:rsid w:val="00C81BC9"/>
    <w:rsid w:val="00C8265D"/>
    <w:rsid w:val="00CA338B"/>
    <w:rsid w:val="00CB63C4"/>
    <w:rsid w:val="00CB7325"/>
    <w:rsid w:val="00CD517C"/>
    <w:rsid w:val="00CD7FE3"/>
    <w:rsid w:val="00D010C5"/>
    <w:rsid w:val="00D1708A"/>
    <w:rsid w:val="00D218B6"/>
    <w:rsid w:val="00D42730"/>
    <w:rsid w:val="00D4751F"/>
    <w:rsid w:val="00D701C6"/>
    <w:rsid w:val="00D85316"/>
    <w:rsid w:val="00D90E47"/>
    <w:rsid w:val="00DA001D"/>
    <w:rsid w:val="00DA2B69"/>
    <w:rsid w:val="00DD4653"/>
    <w:rsid w:val="00E11A9B"/>
    <w:rsid w:val="00E1561D"/>
    <w:rsid w:val="00E17AFF"/>
    <w:rsid w:val="00E214BD"/>
    <w:rsid w:val="00E46EA9"/>
    <w:rsid w:val="00E87374"/>
    <w:rsid w:val="00E9194C"/>
    <w:rsid w:val="00E957BB"/>
    <w:rsid w:val="00E95DA6"/>
    <w:rsid w:val="00EB13A1"/>
    <w:rsid w:val="00ED10CD"/>
    <w:rsid w:val="00F24F64"/>
    <w:rsid w:val="00F300D7"/>
    <w:rsid w:val="00F43C53"/>
    <w:rsid w:val="00F77782"/>
    <w:rsid w:val="00F86AFE"/>
    <w:rsid w:val="00FC1364"/>
    <w:rsid w:val="00FD21C9"/>
    <w:rsid w:val="00FD5A46"/>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614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38A"/>
    <w:pPr>
      <w:widowControl w:val="0"/>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sid w:val="0035338A"/>
  </w:style>
  <w:style w:type="character" w:styleId="a4">
    <w:name w:val="page number"/>
    <w:basedOn w:val="a0"/>
    <w:rsid w:val="0035338A"/>
  </w:style>
  <w:style w:type="character" w:customStyle="1" w:styleId="Char">
    <w:name w:val="批注主题 Char"/>
    <w:link w:val="a5"/>
    <w:rsid w:val="0035338A"/>
    <w:rPr>
      <w:b/>
      <w:bCs/>
      <w:kern w:val="2"/>
      <w:sz w:val="28"/>
      <w:szCs w:val="24"/>
    </w:rPr>
  </w:style>
  <w:style w:type="character" w:customStyle="1" w:styleId="Char0">
    <w:name w:val="批注文字 Char"/>
    <w:link w:val="a6"/>
    <w:rsid w:val="0035338A"/>
    <w:rPr>
      <w:kern w:val="2"/>
      <w:sz w:val="28"/>
      <w:szCs w:val="24"/>
    </w:rPr>
  </w:style>
  <w:style w:type="character" w:styleId="a7">
    <w:name w:val="annotation reference"/>
    <w:rsid w:val="0035338A"/>
    <w:rPr>
      <w:sz w:val="21"/>
      <w:szCs w:val="21"/>
    </w:rPr>
  </w:style>
  <w:style w:type="paragraph" w:styleId="a6">
    <w:name w:val="annotation text"/>
    <w:basedOn w:val="a"/>
    <w:link w:val="Char0"/>
    <w:rsid w:val="0035338A"/>
    <w:pPr>
      <w:jc w:val="left"/>
    </w:pPr>
    <w:rPr>
      <w:sz w:val="28"/>
    </w:rPr>
  </w:style>
  <w:style w:type="paragraph" w:customStyle="1" w:styleId="a8">
    <w:name w:val="编写建议"/>
    <w:basedOn w:val="a"/>
    <w:rsid w:val="0035338A"/>
    <w:pPr>
      <w:autoSpaceDE w:val="0"/>
      <w:autoSpaceDN w:val="0"/>
      <w:adjustRightInd w:val="0"/>
      <w:spacing w:line="360" w:lineRule="auto"/>
      <w:ind w:left="1134" w:firstLineChars="0" w:firstLine="0"/>
    </w:pPr>
    <w:rPr>
      <w:i/>
      <w:color w:val="0000FF"/>
      <w:kern w:val="0"/>
      <w:sz w:val="21"/>
      <w:szCs w:val="20"/>
    </w:rPr>
  </w:style>
  <w:style w:type="paragraph" w:customStyle="1" w:styleId="GB23122">
    <w:name w:val="样式 楷体_GB2312 居中 首行缩进:  2 字符"/>
    <w:basedOn w:val="a"/>
    <w:rsid w:val="0035338A"/>
    <w:pPr>
      <w:ind w:firstLineChars="0" w:firstLine="0"/>
      <w:jc w:val="center"/>
    </w:pPr>
    <w:rPr>
      <w:rFonts w:ascii="楷体_GB2312" w:eastAsia="楷体_GB2312" w:cs="宋体"/>
      <w:szCs w:val="20"/>
    </w:rPr>
  </w:style>
  <w:style w:type="paragraph" w:styleId="a9">
    <w:name w:val="footer"/>
    <w:basedOn w:val="a"/>
    <w:rsid w:val="0035338A"/>
    <w:pPr>
      <w:tabs>
        <w:tab w:val="center" w:pos="4153"/>
        <w:tab w:val="right" w:pos="8306"/>
      </w:tabs>
      <w:snapToGrid w:val="0"/>
      <w:jc w:val="left"/>
    </w:pPr>
    <w:rPr>
      <w:sz w:val="18"/>
      <w:szCs w:val="18"/>
    </w:rPr>
  </w:style>
  <w:style w:type="paragraph" w:styleId="aa">
    <w:name w:val="header"/>
    <w:basedOn w:val="a"/>
    <w:rsid w:val="0035338A"/>
    <w:pPr>
      <w:pBdr>
        <w:bottom w:val="single" w:sz="6" w:space="1" w:color="auto"/>
      </w:pBdr>
      <w:tabs>
        <w:tab w:val="center" w:pos="4153"/>
        <w:tab w:val="right" w:pos="8306"/>
      </w:tabs>
      <w:snapToGrid w:val="0"/>
      <w:jc w:val="center"/>
    </w:pPr>
    <w:rPr>
      <w:sz w:val="18"/>
      <w:szCs w:val="18"/>
    </w:rPr>
  </w:style>
  <w:style w:type="paragraph" w:styleId="ab">
    <w:name w:val="Balloon Text"/>
    <w:basedOn w:val="a"/>
    <w:rsid w:val="0035338A"/>
    <w:rPr>
      <w:sz w:val="18"/>
      <w:szCs w:val="18"/>
    </w:rPr>
  </w:style>
  <w:style w:type="paragraph" w:customStyle="1" w:styleId="ac">
    <w:name w:val="缺省文本"/>
    <w:basedOn w:val="a"/>
    <w:rsid w:val="0035338A"/>
    <w:pPr>
      <w:autoSpaceDE w:val="0"/>
      <w:autoSpaceDN w:val="0"/>
      <w:adjustRightInd w:val="0"/>
      <w:spacing w:line="360" w:lineRule="auto"/>
      <w:ind w:firstLineChars="0" w:firstLine="0"/>
      <w:jc w:val="left"/>
    </w:pPr>
    <w:rPr>
      <w:kern w:val="0"/>
      <w:sz w:val="21"/>
      <w:szCs w:val="20"/>
    </w:rPr>
  </w:style>
  <w:style w:type="paragraph" w:styleId="a5">
    <w:name w:val="annotation subject"/>
    <w:basedOn w:val="a6"/>
    <w:next w:val="a6"/>
    <w:link w:val="Char"/>
    <w:rsid w:val="0035338A"/>
    <w:rPr>
      <w:b/>
      <w:bCs/>
    </w:rPr>
  </w:style>
  <w:style w:type="paragraph" w:customStyle="1" w:styleId="2">
    <w:name w:val="样式 首行缩进:  2 字符"/>
    <w:basedOn w:val="a"/>
    <w:rsid w:val="0035338A"/>
    <w:pPr>
      <w:ind w:firstLine="562"/>
    </w:pPr>
    <w:rPr>
      <w:rFonts w:cs="宋体"/>
      <w:b/>
      <w:szCs w:val="20"/>
    </w:rPr>
  </w:style>
  <w:style w:type="paragraph" w:customStyle="1" w:styleId="ad">
    <w:name w:val="样式 加粗"/>
    <w:basedOn w:val="a"/>
    <w:rsid w:val="0035338A"/>
    <w:rPr>
      <w:rFonts w:cs="宋体"/>
      <w:b/>
      <w:bCs/>
      <w:szCs w:val="20"/>
    </w:rPr>
  </w:style>
  <w:style w:type="paragraph" w:customStyle="1" w:styleId="ae">
    <w:name w:val="样式 居中"/>
    <w:basedOn w:val="a"/>
    <w:rsid w:val="0035338A"/>
    <w:pPr>
      <w:ind w:firstLineChars="0" w:firstLine="0"/>
      <w:jc w:val="center"/>
    </w:pPr>
    <w:rPr>
      <w:rFonts w:cs="宋体"/>
      <w:b/>
      <w:szCs w:val="20"/>
    </w:rPr>
  </w:style>
  <w:style w:type="paragraph" w:styleId="HTML">
    <w:name w:val="HTML Preformatted"/>
    <w:basedOn w:val="a"/>
    <w:link w:val="HTMLChar"/>
    <w:uiPriority w:val="99"/>
    <w:unhideWhenUsed/>
    <w:rsid w:val="00893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Char">
    <w:name w:val="HTML 预设格式 Char"/>
    <w:basedOn w:val="a0"/>
    <w:link w:val="HTML"/>
    <w:uiPriority w:val="99"/>
    <w:rsid w:val="008932B3"/>
    <w:rPr>
      <w:rFonts w:ascii="宋体" w:hAnsi="宋体" w:cs="宋体"/>
      <w:sz w:val="24"/>
      <w:szCs w:val="24"/>
    </w:rPr>
  </w:style>
  <w:style w:type="paragraph" w:styleId="af">
    <w:name w:val="Body Text"/>
    <w:basedOn w:val="a"/>
    <w:link w:val="Char1"/>
    <w:rsid w:val="005C0FFE"/>
    <w:pPr>
      <w:ind w:firstLineChars="0" w:firstLine="0"/>
    </w:pPr>
    <w:rPr>
      <w:sz w:val="28"/>
      <w:szCs w:val="20"/>
    </w:rPr>
  </w:style>
  <w:style w:type="character" w:customStyle="1" w:styleId="Char1">
    <w:name w:val="正文文本 Char"/>
    <w:basedOn w:val="a0"/>
    <w:link w:val="af"/>
    <w:rsid w:val="005C0FFE"/>
    <w:rPr>
      <w:kern w:val="2"/>
      <w:sz w:val="28"/>
    </w:rPr>
  </w:style>
  <w:style w:type="character" w:styleId="af0">
    <w:name w:val="Placeholder Text"/>
    <w:basedOn w:val="a0"/>
    <w:uiPriority w:val="99"/>
    <w:semiHidden/>
    <w:rsid w:val="001C1E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38A"/>
    <w:pPr>
      <w:widowControl w:val="0"/>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sid w:val="0035338A"/>
  </w:style>
  <w:style w:type="character" w:styleId="a4">
    <w:name w:val="page number"/>
    <w:basedOn w:val="a0"/>
    <w:rsid w:val="0035338A"/>
  </w:style>
  <w:style w:type="character" w:customStyle="1" w:styleId="Char">
    <w:name w:val="批注主题 Char"/>
    <w:link w:val="a5"/>
    <w:rsid w:val="0035338A"/>
    <w:rPr>
      <w:b/>
      <w:bCs/>
      <w:kern w:val="2"/>
      <w:sz w:val="28"/>
      <w:szCs w:val="24"/>
    </w:rPr>
  </w:style>
  <w:style w:type="character" w:customStyle="1" w:styleId="Char0">
    <w:name w:val="批注文字 Char"/>
    <w:link w:val="a6"/>
    <w:rsid w:val="0035338A"/>
    <w:rPr>
      <w:kern w:val="2"/>
      <w:sz w:val="28"/>
      <w:szCs w:val="24"/>
    </w:rPr>
  </w:style>
  <w:style w:type="character" w:styleId="a7">
    <w:name w:val="annotation reference"/>
    <w:rsid w:val="0035338A"/>
    <w:rPr>
      <w:sz w:val="21"/>
      <w:szCs w:val="21"/>
    </w:rPr>
  </w:style>
  <w:style w:type="paragraph" w:styleId="a6">
    <w:name w:val="annotation text"/>
    <w:basedOn w:val="a"/>
    <w:link w:val="Char0"/>
    <w:rsid w:val="0035338A"/>
    <w:pPr>
      <w:jc w:val="left"/>
    </w:pPr>
    <w:rPr>
      <w:sz w:val="28"/>
    </w:rPr>
  </w:style>
  <w:style w:type="paragraph" w:customStyle="1" w:styleId="a8">
    <w:name w:val="编写建议"/>
    <w:basedOn w:val="a"/>
    <w:rsid w:val="0035338A"/>
    <w:pPr>
      <w:autoSpaceDE w:val="0"/>
      <w:autoSpaceDN w:val="0"/>
      <w:adjustRightInd w:val="0"/>
      <w:spacing w:line="360" w:lineRule="auto"/>
      <w:ind w:left="1134" w:firstLineChars="0" w:firstLine="0"/>
    </w:pPr>
    <w:rPr>
      <w:i/>
      <w:color w:val="0000FF"/>
      <w:kern w:val="0"/>
      <w:sz w:val="21"/>
      <w:szCs w:val="20"/>
    </w:rPr>
  </w:style>
  <w:style w:type="paragraph" w:customStyle="1" w:styleId="GB23122">
    <w:name w:val="样式 楷体_GB2312 居中 首行缩进:  2 字符"/>
    <w:basedOn w:val="a"/>
    <w:rsid w:val="0035338A"/>
    <w:pPr>
      <w:ind w:firstLineChars="0" w:firstLine="0"/>
      <w:jc w:val="center"/>
    </w:pPr>
    <w:rPr>
      <w:rFonts w:ascii="楷体_GB2312" w:eastAsia="楷体_GB2312" w:cs="宋体"/>
      <w:szCs w:val="20"/>
    </w:rPr>
  </w:style>
  <w:style w:type="paragraph" w:styleId="a9">
    <w:name w:val="footer"/>
    <w:basedOn w:val="a"/>
    <w:rsid w:val="0035338A"/>
    <w:pPr>
      <w:tabs>
        <w:tab w:val="center" w:pos="4153"/>
        <w:tab w:val="right" w:pos="8306"/>
      </w:tabs>
      <w:snapToGrid w:val="0"/>
      <w:jc w:val="left"/>
    </w:pPr>
    <w:rPr>
      <w:sz w:val="18"/>
      <w:szCs w:val="18"/>
    </w:rPr>
  </w:style>
  <w:style w:type="paragraph" w:styleId="aa">
    <w:name w:val="header"/>
    <w:basedOn w:val="a"/>
    <w:rsid w:val="0035338A"/>
    <w:pPr>
      <w:pBdr>
        <w:bottom w:val="single" w:sz="6" w:space="1" w:color="auto"/>
      </w:pBdr>
      <w:tabs>
        <w:tab w:val="center" w:pos="4153"/>
        <w:tab w:val="right" w:pos="8306"/>
      </w:tabs>
      <w:snapToGrid w:val="0"/>
      <w:jc w:val="center"/>
    </w:pPr>
    <w:rPr>
      <w:sz w:val="18"/>
      <w:szCs w:val="18"/>
    </w:rPr>
  </w:style>
  <w:style w:type="paragraph" w:styleId="ab">
    <w:name w:val="Balloon Text"/>
    <w:basedOn w:val="a"/>
    <w:rsid w:val="0035338A"/>
    <w:rPr>
      <w:sz w:val="18"/>
      <w:szCs w:val="18"/>
    </w:rPr>
  </w:style>
  <w:style w:type="paragraph" w:customStyle="1" w:styleId="ac">
    <w:name w:val="缺省文本"/>
    <w:basedOn w:val="a"/>
    <w:rsid w:val="0035338A"/>
    <w:pPr>
      <w:autoSpaceDE w:val="0"/>
      <w:autoSpaceDN w:val="0"/>
      <w:adjustRightInd w:val="0"/>
      <w:spacing w:line="360" w:lineRule="auto"/>
      <w:ind w:firstLineChars="0" w:firstLine="0"/>
      <w:jc w:val="left"/>
    </w:pPr>
    <w:rPr>
      <w:kern w:val="0"/>
      <w:sz w:val="21"/>
      <w:szCs w:val="20"/>
    </w:rPr>
  </w:style>
  <w:style w:type="paragraph" w:styleId="a5">
    <w:name w:val="annotation subject"/>
    <w:basedOn w:val="a6"/>
    <w:next w:val="a6"/>
    <w:link w:val="Char"/>
    <w:rsid w:val="0035338A"/>
    <w:rPr>
      <w:b/>
      <w:bCs/>
    </w:rPr>
  </w:style>
  <w:style w:type="paragraph" w:customStyle="1" w:styleId="2">
    <w:name w:val="样式 首行缩进:  2 字符"/>
    <w:basedOn w:val="a"/>
    <w:rsid w:val="0035338A"/>
    <w:pPr>
      <w:ind w:firstLine="562"/>
    </w:pPr>
    <w:rPr>
      <w:rFonts w:cs="宋体"/>
      <w:b/>
      <w:szCs w:val="20"/>
    </w:rPr>
  </w:style>
  <w:style w:type="paragraph" w:customStyle="1" w:styleId="ad">
    <w:name w:val="样式 加粗"/>
    <w:basedOn w:val="a"/>
    <w:rsid w:val="0035338A"/>
    <w:rPr>
      <w:rFonts w:cs="宋体"/>
      <w:b/>
      <w:bCs/>
      <w:szCs w:val="20"/>
    </w:rPr>
  </w:style>
  <w:style w:type="paragraph" w:customStyle="1" w:styleId="ae">
    <w:name w:val="样式 居中"/>
    <w:basedOn w:val="a"/>
    <w:rsid w:val="0035338A"/>
    <w:pPr>
      <w:ind w:firstLineChars="0" w:firstLine="0"/>
      <w:jc w:val="center"/>
    </w:pPr>
    <w:rPr>
      <w:rFonts w:cs="宋体"/>
      <w:b/>
      <w:szCs w:val="20"/>
    </w:rPr>
  </w:style>
  <w:style w:type="paragraph" w:styleId="HTML">
    <w:name w:val="HTML Preformatted"/>
    <w:basedOn w:val="a"/>
    <w:link w:val="HTMLChar"/>
    <w:uiPriority w:val="99"/>
    <w:unhideWhenUsed/>
    <w:rsid w:val="00893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Char">
    <w:name w:val="HTML 预设格式 Char"/>
    <w:basedOn w:val="a0"/>
    <w:link w:val="HTML"/>
    <w:uiPriority w:val="99"/>
    <w:rsid w:val="008932B3"/>
    <w:rPr>
      <w:rFonts w:ascii="宋体" w:hAnsi="宋体" w:cs="宋体"/>
      <w:sz w:val="24"/>
      <w:szCs w:val="24"/>
    </w:rPr>
  </w:style>
  <w:style w:type="paragraph" w:styleId="af">
    <w:name w:val="Body Text"/>
    <w:basedOn w:val="a"/>
    <w:link w:val="Char1"/>
    <w:rsid w:val="005C0FFE"/>
    <w:pPr>
      <w:ind w:firstLineChars="0" w:firstLine="0"/>
    </w:pPr>
    <w:rPr>
      <w:sz w:val="28"/>
      <w:szCs w:val="20"/>
    </w:rPr>
  </w:style>
  <w:style w:type="character" w:customStyle="1" w:styleId="Char1">
    <w:name w:val="正文文本 Char"/>
    <w:basedOn w:val="a0"/>
    <w:link w:val="af"/>
    <w:rsid w:val="005C0FFE"/>
    <w:rPr>
      <w:kern w:val="2"/>
      <w:sz w:val="28"/>
    </w:rPr>
  </w:style>
  <w:style w:type="character" w:styleId="af0">
    <w:name w:val="Placeholder Text"/>
    <w:basedOn w:val="a0"/>
    <w:uiPriority w:val="99"/>
    <w:semiHidden/>
    <w:rsid w:val="001C1E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8.wmf"/><Relationship Id="rId21" Type="http://schemas.openxmlformats.org/officeDocument/2006/relationships/image" Target="media/image4.wmf"/><Relationship Id="rId42" Type="http://schemas.openxmlformats.org/officeDocument/2006/relationships/oleObject" Target="embeddings/oleObject13.bin"/><Relationship Id="rId63" Type="http://schemas.openxmlformats.org/officeDocument/2006/relationships/oleObject" Target="embeddings/oleObject27.bin"/><Relationship Id="rId84" Type="http://schemas.openxmlformats.org/officeDocument/2006/relationships/image" Target="media/image22.wmf"/><Relationship Id="rId138" Type="http://schemas.openxmlformats.org/officeDocument/2006/relationships/image" Target="media/image48.wmf"/><Relationship Id="rId159" Type="http://schemas.openxmlformats.org/officeDocument/2006/relationships/image" Target="media/image57.wmf"/><Relationship Id="rId170" Type="http://schemas.openxmlformats.org/officeDocument/2006/relationships/oleObject" Target="embeddings/oleObject90.bin"/><Relationship Id="rId107" Type="http://schemas.openxmlformats.org/officeDocument/2006/relationships/image" Target="media/image33.wmf"/><Relationship Id="rId11" Type="http://schemas.openxmlformats.org/officeDocument/2006/relationships/footer" Target="footer1.xml"/><Relationship Id="rId32" Type="http://schemas.openxmlformats.org/officeDocument/2006/relationships/oleObject" Target="embeddings/oleObject8.bin"/><Relationship Id="rId53" Type="http://schemas.openxmlformats.org/officeDocument/2006/relationships/oleObject" Target="embeddings/oleObject19.bin"/><Relationship Id="rId74" Type="http://schemas.openxmlformats.org/officeDocument/2006/relationships/oleObject" Target="embeddings/oleObject38.bin"/><Relationship Id="rId128" Type="http://schemas.openxmlformats.org/officeDocument/2006/relationships/image" Target="media/image43.wmf"/><Relationship Id="rId149" Type="http://schemas.openxmlformats.org/officeDocument/2006/relationships/oleObject" Target="embeddings/oleObject79.bin"/><Relationship Id="rId5" Type="http://schemas.openxmlformats.org/officeDocument/2006/relationships/settings" Target="settings.xml"/><Relationship Id="rId95" Type="http://schemas.openxmlformats.org/officeDocument/2006/relationships/image" Target="media/image27.wmf"/><Relationship Id="rId160" Type="http://schemas.openxmlformats.org/officeDocument/2006/relationships/oleObject" Target="embeddings/oleObject85.bin"/><Relationship Id="rId181" Type="http://schemas.openxmlformats.org/officeDocument/2006/relationships/image" Target="media/image68.wmf"/><Relationship Id="rId22" Type="http://schemas.openxmlformats.org/officeDocument/2006/relationships/oleObject" Target="embeddings/oleObject3.bin"/><Relationship Id="rId43" Type="http://schemas.openxmlformats.org/officeDocument/2006/relationships/oleObject" Target="embeddings/oleObject14.bin"/><Relationship Id="rId64" Type="http://schemas.openxmlformats.org/officeDocument/2006/relationships/oleObject" Target="embeddings/oleObject28.bin"/><Relationship Id="rId118" Type="http://schemas.openxmlformats.org/officeDocument/2006/relationships/oleObject" Target="embeddings/oleObject62.bin"/><Relationship Id="rId139" Type="http://schemas.openxmlformats.org/officeDocument/2006/relationships/oleObject" Target="embeddings/oleObject73.bin"/><Relationship Id="rId85" Type="http://schemas.openxmlformats.org/officeDocument/2006/relationships/oleObject" Target="embeddings/oleObject45.bin"/><Relationship Id="rId150" Type="http://schemas.openxmlformats.org/officeDocument/2006/relationships/image" Target="media/image53.wmf"/><Relationship Id="rId171" Type="http://schemas.openxmlformats.org/officeDocument/2006/relationships/image" Target="media/image63.wmf"/><Relationship Id="rId192" Type="http://schemas.microsoft.com/office/2011/relationships/commentsExtended" Target="commentsExtended.xml"/><Relationship Id="rId12" Type="http://schemas.openxmlformats.org/officeDocument/2006/relationships/footer" Target="footer2.xml"/><Relationship Id="rId33" Type="http://schemas.openxmlformats.org/officeDocument/2006/relationships/comments" Target="comments.xml"/><Relationship Id="rId108" Type="http://schemas.openxmlformats.org/officeDocument/2006/relationships/oleObject" Target="embeddings/oleObject57.bin"/><Relationship Id="rId129" Type="http://schemas.openxmlformats.org/officeDocument/2006/relationships/oleObject" Target="embeddings/oleObject68.bin"/><Relationship Id="rId54" Type="http://schemas.openxmlformats.org/officeDocument/2006/relationships/header" Target="header5.xml"/><Relationship Id="rId75" Type="http://schemas.openxmlformats.org/officeDocument/2006/relationships/oleObject" Target="embeddings/oleObject39.bin"/><Relationship Id="rId96" Type="http://schemas.openxmlformats.org/officeDocument/2006/relationships/oleObject" Target="embeddings/oleObject51.bin"/><Relationship Id="rId140" Type="http://schemas.openxmlformats.org/officeDocument/2006/relationships/image" Target="media/image49.wmf"/><Relationship Id="rId161" Type="http://schemas.openxmlformats.org/officeDocument/2006/relationships/image" Target="media/image58.wmf"/><Relationship Id="rId182" Type="http://schemas.openxmlformats.org/officeDocument/2006/relationships/oleObject" Target="embeddings/oleObject96.bin"/><Relationship Id="rId6" Type="http://schemas.openxmlformats.org/officeDocument/2006/relationships/webSettings" Target="webSettings.xml"/><Relationship Id="rId23" Type="http://schemas.openxmlformats.org/officeDocument/2006/relationships/image" Target="media/image5.wmf"/><Relationship Id="rId119" Type="http://schemas.openxmlformats.org/officeDocument/2006/relationships/image" Target="media/image39.wmf"/><Relationship Id="rId44" Type="http://schemas.openxmlformats.org/officeDocument/2006/relationships/image" Target="media/image14.wmf"/><Relationship Id="rId65" Type="http://schemas.openxmlformats.org/officeDocument/2006/relationships/oleObject" Target="embeddings/oleObject29.bin"/><Relationship Id="rId86" Type="http://schemas.openxmlformats.org/officeDocument/2006/relationships/image" Target="media/image23.wmf"/><Relationship Id="rId130" Type="http://schemas.openxmlformats.org/officeDocument/2006/relationships/image" Target="media/image44.wmf"/><Relationship Id="rId151" Type="http://schemas.openxmlformats.org/officeDocument/2006/relationships/oleObject" Target="embeddings/oleObject80.bin"/><Relationship Id="rId172" Type="http://schemas.openxmlformats.org/officeDocument/2006/relationships/oleObject" Target="embeddings/oleObject91.bin"/><Relationship Id="rId13" Type="http://schemas.openxmlformats.org/officeDocument/2006/relationships/header" Target="header3.xml"/><Relationship Id="rId18" Type="http://schemas.openxmlformats.org/officeDocument/2006/relationships/oleObject" Target="embeddings/oleObject1.bin"/><Relationship Id="rId39" Type="http://schemas.openxmlformats.org/officeDocument/2006/relationships/oleObject" Target="embeddings/oleObject11.bin"/><Relationship Id="rId109" Type="http://schemas.openxmlformats.org/officeDocument/2006/relationships/image" Target="media/image34.wmf"/><Relationship Id="rId34" Type="http://schemas.openxmlformats.org/officeDocument/2006/relationships/image" Target="media/image10.wmf"/><Relationship Id="rId50" Type="http://schemas.openxmlformats.org/officeDocument/2006/relationships/image" Target="media/image17.wmf"/><Relationship Id="rId55" Type="http://schemas.openxmlformats.org/officeDocument/2006/relationships/footer" Target="footer4.xml"/><Relationship Id="rId76" Type="http://schemas.openxmlformats.org/officeDocument/2006/relationships/oleObject" Target="embeddings/oleObject40.bin"/><Relationship Id="rId97" Type="http://schemas.openxmlformats.org/officeDocument/2006/relationships/image" Target="media/image28.wmf"/><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oleObject" Target="embeddings/oleObject66.bin"/><Relationship Id="rId141" Type="http://schemas.openxmlformats.org/officeDocument/2006/relationships/oleObject" Target="embeddings/oleObject74.bin"/><Relationship Id="rId146" Type="http://schemas.openxmlformats.org/officeDocument/2006/relationships/image" Target="media/image52.wmf"/><Relationship Id="rId167" Type="http://schemas.openxmlformats.org/officeDocument/2006/relationships/image" Target="media/image61.wmf"/><Relationship Id="rId188"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5.bin"/><Relationship Id="rId92" Type="http://schemas.openxmlformats.org/officeDocument/2006/relationships/oleObject" Target="embeddings/oleObject49.bin"/><Relationship Id="rId162" Type="http://schemas.openxmlformats.org/officeDocument/2006/relationships/oleObject" Target="embeddings/oleObject86.bin"/><Relationship Id="rId183" Type="http://schemas.openxmlformats.org/officeDocument/2006/relationships/header" Target="header6.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4.bin"/><Relationship Id="rId40" Type="http://schemas.openxmlformats.org/officeDocument/2006/relationships/image" Target="media/image13.wmf"/><Relationship Id="rId45" Type="http://schemas.openxmlformats.org/officeDocument/2006/relationships/oleObject" Target="embeddings/oleObject15.bin"/><Relationship Id="rId66" Type="http://schemas.openxmlformats.org/officeDocument/2006/relationships/oleObject" Target="embeddings/oleObject30.bin"/><Relationship Id="rId87" Type="http://schemas.openxmlformats.org/officeDocument/2006/relationships/oleObject" Target="embeddings/oleObject46.bin"/><Relationship Id="rId110" Type="http://schemas.openxmlformats.org/officeDocument/2006/relationships/oleObject" Target="embeddings/oleObject58.bin"/><Relationship Id="rId115" Type="http://schemas.openxmlformats.org/officeDocument/2006/relationships/image" Target="media/image37.wmf"/><Relationship Id="rId131" Type="http://schemas.openxmlformats.org/officeDocument/2006/relationships/oleObject" Target="embeddings/oleObject69.bin"/><Relationship Id="rId136" Type="http://schemas.openxmlformats.org/officeDocument/2006/relationships/image" Target="media/image47.wmf"/><Relationship Id="rId157" Type="http://schemas.openxmlformats.org/officeDocument/2006/relationships/image" Target="media/image56.wmf"/><Relationship Id="rId178" Type="http://schemas.openxmlformats.org/officeDocument/2006/relationships/oleObject" Target="embeddings/oleObject94.bin"/><Relationship Id="rId61" Type="http://schemas.openxmlformats.org/officeDocument/2006/relationships/oleObject" Target="embeddings/oleObject25.bin"/><Relationship Id="rId82" Type="http://schemas.openxmlformats.org/officeDocument/2006/relationships/image" Target="media/image21.wmf"/><Relationship Id="rId152" Type="http://schemas.openxmlformats.org/officeDocument/2006/relationships/oleObject" Target="embeddings/oleObject81.bin"/><Relationship Id="rId173" Type="http://schemas.openxmlformats.org/officeDocument/2006/relationships/image" Target="media/image64.wmf"/><Relationship Id="rId19" Type="http://schemas.openxmlformats.org/officeDocument/2006/relationships/image" Target="media/image3.wmf"/><Relationship Id="rId14" Type="http://schemas.openxmlformats.org/officeDocument/2006/relationships/footer" Target="footer3.xml"/><Relationship Id="rId30" Type="http://schemas.openxmlformats.org/officeDocument/2006/relationships/oleObject" Target="embeddings/oleObject7.bin"/><Relationship Id="rId35" Type="http://schemas.openxmlformats.org/officeDocument/2006/relationships/oleObject" Target="embeddings/oleObject9.bin"/><Relationship Id="rId56" Type="http://schemas.openxmlformats.org/officeDocument/2006/relationships/oleObject" Target="embeddings/oleObject20.bin"/><Relationship Id="rId77" Type="http://schemas.openxmlformats.org/officeDocument/2006/relationships/oleObject" Target="embeddings/oleObject41.bin"/><Relationship Id="rId100" Type="http://schemas.openxmlformats.org/officeDocument/2006/relationships/oleObject" Target="embeddings/oleObject53.bin"/><Relationship Id="rId105" Type="http://schemas.openxmlformats.org/officeDocument/2006/relationships/image" Target="media/image32.wmf"/><Relationship Id="rId126" Type="http://schemas.openxmlformats.org/officeDocument/2006/relationships/image" Target="media/image42.wmf"/><Relationship Id="rId147" Type="http://schemas.openxmlformats.org/officeDocument/2006/relationships/oleObject" Target="embeddings/oleObject77.bin"/><Relationship Id="rId168" Type="http://schemas.openxmlformats.org/officeDocument/2006/relationships/oleObject" Target="embeddings/oleObject89.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oleObject" Target="embeddings/oleObject36.bin"/><Relationship Id="rId93" Type="http://schemas.openxmlformats.org/officeDocument/2006/relationships/image" Target="media/image26.wmf"/><Relationship Id="rId98" Type="http://schemas.openxmlformats.org/officeDocument/2006/relationships/oleObject" Target="embeddings/oleObject52.bin"/><Relationship Id="rId121" Type="http://schemas.openxmlformats.org/officeDocument/2006/relationships/oleObject" Target="embeddings/oleObject64.bin"/><Relationship Id="rId142" Type="http://schemas.openxmlformats.org/officeDocument/2006/relationships/image" Target="media/image50.wmf"/><Relationship Id="rId163" Type="http://schemas.openxmlformats.org/officeDocument/2006/relationships/image" Target="media/image59.wmf"/><Relationship Id="rId184" Type="http://schemas.openxmlformats.org/officeDocument/2006/relationships/footer" Target="footer5.xm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6.wmf"/><Relationship Id="rId46" Type="http://schemas.openxmlformats.org/officeDocument/2006/relationships/image" Target="media/image15.wmf"/><Relationship Id="rId67" Type="http://schemas.openxmlformats.org/officeDocument/2006/relationships/oleObject" Target="embeddings/oleObject31.bin"/><Relationship Id="rId116" Type="http://schemas.openxmlformats.org/officeDocument/2006/relationships/oleObject" Target="embeddings/oleObject61.bin"/><Relationship Id="rId137" Type="http://schemas.openxmlformats.org/officeDocument/2006/relationships/oleObject" Target="embeddings/oleObject72.bin"/><Relationship Id="rId158" Type="http://schemas.openxmlformats.org/officeDocument/2006/relationships/oleObject" Target="embeddings/oleObject84.bin"/><Relationship Id="rId20" Type="http://schemas.openxmlformats.org/officeDocument/2006/relationships/oleObject" Target="embeddings/oleObject2.bin"/><Relationship Id="rId41" Type="http://schemas.openxmlformats.org/officeDocument/2006/relationships/oleObject" Target="embeddings/oleObject12.bin"/><Relationship Id="rId62" Type="http://schemas.openxmlformats.org/officeDocument/2006/relationships/oleObject" Target="embeddings/oleObject26.bin"/><Relationship Id="rId83" Type="http://schemas.openxmlformats.org/officeDocument/2006/relationships/oleObject" Target="embeddings/oleObject44.bin"/><Relationship Id="rId88" Type="http://schemas.openxmlformats.org/officeDocument/2006/relationships/image" Target="media/image24.wmf"/><Relationship Id="rId111" Type="http://schemas.openxmlformats.org/officeDocument/2006/relationships/image" Target="media/image35.wmf"/><Relationship Id="rId132" Type="http://schemas.openxmlformats.org/officeDocument/2006/relationships/image" Target="media/image45.wmf"/><Relationship Id="rId153" Type="http://schemas.openxmlformats.org/officeDocument/2006/relationships/image" Target="media/image54.wmf"/><Relationship Id="rId174" Type="http://schemas.openxmlformats.org/officeDocument/2006/relationships/oleObject" Target="embeddings/oleObject92.bin"/><Relationship Id="rId179" Type="http://schemas.openxmlformats.org/officeDocument/2006/relationships/image" Target="media/image67.wmf"/><Relationship Id="rId15" Type="http://schemas.openxmlformats.org/officeDocument/2006/relationships/image" Target="media/image1.wmf"/><Relationship Id="rId36" Type="http://schemas.openxmlformats.org/officeDocument/2006/relationships/image" Target="media/image11.wmf"/><Relationship Id="rId57" Type="http://schemas.openxmlformats.org/officeDocument/2006/relationships/oleObject" Target="embeddings/oleObject21.bin"/><Relationship Id="rId106" Type="http://schemas.openxmlformats.org/officeDocument/2006/relationships/oleObject" Target="embeddings/oleObject56.bin"/><Relationship Id="rId127" Type="http://schemas.openxmlformats.org/officeDocument/2006/relationships/oleObject" Target="embeddings/oleObject67.bin"/><Relationship Id="rId10" Type="http://schemas.openxmlformats.org/officeDocument/2006/relationships/header" Target="header2.xml"/><Relationship Id="rId31" Type="http://schemas.openxmlformats.org/officeDocument/2006/relationships/image" Target="media/image9.wmf"/><Relationship Id="rId52" Type="http://schemas.openxmlformats.org/officeDocument/2006/relationships/image" Target="media/image18.wmf"/><Relationship Id="rId73" Type="http://schemas.openxmlformats.org/officeDocument/2006/relationships/oleObject" Target="embeddings/oleObject37.bin"/><Relationship Id="rId78" Type="http://schemas.openxmlformats.org/officeDocument/2006/relationships/image" Target="media/image19.wmf"/><Relationship Id="rId94" Type="http://schemas.openxmlformats.org/officeDocument/2006/relationships/oleObject" Target="embeddings/oleObject50.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image" Target="media/image40.wmf"/><Relationship Id="rId143" Type="http://schemas.openxmlformats.org/officeDocument/2006/relationships/oleObject" Target="embeddings/oleObject75.bin"/><Relationship Id="rId148" Type="http://schemas.openxmlformats.org/officeDocument/2006/relationships/oleObject" Target="embeddings/oleObject78.bin"/><Relationship Id="rId164" Type="http://schemas.openxmlformats.org/officeDocument/2006/relationships/oleObject" Target="embeddings/oleObject87.bin"/><Relationship Id="rId169" Type="http://schemas.openxmlformats.org/officeDocument/2006/relationships/image" Target="media/image62.wmf"/><Relationship Id="rId185" Type="http://schemas.openxmlformats.org/officeDocument/2006/relationships/image" Target="media/image69.png"/><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95.bin"/><Relationship Id="rId26" Type="http://schemas.openxmlformats.org/officeDocument/2006/relationships/oleObject" Target="embeddings/oleObject5.bin"/><Relationship Id="rId47" Type="http://schemas.openxmlformats.org/officeDocument/2006/relationships/oleObject" Target="embeddings/oleObject16.bin"/><Relationship Id="rId68" Type="http://schemas.openxmlformats.org/officeDocument/2006/relationships/oleObject" Target="embeddings/oleObject32.bin"/><Relationship Id="rId89" Type="http://schemas.openxmlformats.org/officeDocument/2006/relationships/oleObject" Target="embeddings/oleObject47.bin"/><Relationship Id="rId112" Type="http://schemas.openxmlformats.org/officeDocument/2006/relationships/oleObject" Target="embeddings/oleObject59.bin"/><Relationship Id="rId133" Type="http://schemas.openxmlformats.org/officeDocument/2006/relationships/oleObject" Target="embeddings/oleObject70.bin"/><Relationship Id="rId154" Type="http://schemas.openxmlformats.org/officeDocument/2006/relationships/oleObject" Target="embeddings/oleObject82.bin"/><Relationship Id="rId175" Type="http://schemas.openxmlformats.org/officeDocument/2006/relationships/image" Target="media/image65.wmf"/><Relationship Id="rId16" Type="http://schemas.openxmlformats.org/officeDocument/2006/relationships/header" Target="header4.xml"/><Relationship Id="rId37" Type="http://schemas.openxmlformats.org/officeDocument/2006/relationships/oleObject" Target="embeddings/oleObject10.bin"/><Relationship Id="rId58" Type="http://schemas.openxmlformats.org/officeDocument/2006/relationships/oleObject" Target="embeddings/oleObject22.bin"/><Relationship Id="rId79" Type="http://schemas.openxmlformats.org/officeDocument/2006/relationships/oleObject" Target="embeddings/oleObject42.bin"/><Relationship Id="rId102" Type="http://schemas.openxmlformats.org/officeDocument/2006/relationships/oleObject" Target="embeddings/oleObject54.bin"/><Relationship Id="rId123" Type="http://schemas.openxmlformats.org/officeDocument/2006/relationships/oleObject" Target="embeddings/oleObject65.bin"/><Relationship Id="rId144" Type="http://schemas.openxmlformats.org/officeDocument/2006/relationships/image" Target="media/image51.wmf"/><Relationship Id="rId90" Type="http://schemas.openxmlformats.org/officeDocument/2006/relationships/image" Target="media/image25.wmf"/><Relationship Id="rId165" Type="http://schemas.openxmlformats.org/officeDocument/2006/relationships/image" Target="media/image60.wmf"/><Relationship Id="rId186" Type="http://schemas.openxmlformats.org/officeDocument/2006/relationships/image" Target="media/image70.png"/><Relationship Id="rId27" Type="http://schemas.openxmlformats.org/officeDocument/2006/relationships/image" Target="media/image7.wmf"/><Relationship Id="rId48" Type="http://schemas.openxmlformats.org/officeDocument/2006/relationships/image" Target="media/image16.wmf"/><Relationship Id="rId69" Type="http://schemas.openxmlformats.org/officeDocument/2006/relationships/oleObject" Target="embeddings/oleObject33.bin"/><Relationship Id="rId113" Type="http://schemas.openxmlformats.org/officeDocument/2006/relationships/image" Target="media/image36.wmf"/><Relationship Id="rId134" Type="http://schemas.openxmlformats.org/officeDocument/2006/relationships/image" Target="media/image46.wmf"/><Relationship Id="rId80" Type="http://schemas.openxmlformats.org/officeDocument/2006/relationships/image" Target="media/image20.wmf"/><Relationship Id="rId155" Type="http://schemas.openxmlformats.org/officeDocument/2006/relationships/image" Target="media/image55.wmf"/><Relationship Id="rId176" Type="http://schemas.openxmlformats.org/officeDocument/2006/relationships/oleObject" Target="embeddings/oleObject93.bin"/><Relationship Id="rId17" Type="http://schemas.openxmlformats.org/officeDocument/2006/relationships/image" Target="media/image2.wmf"/><Relationship Id="rId38" Type="http://schemas.openxmlformats.org/officeDocument/2006/relationships/image" Target="media/image12.wmf"/><Relationship Id="rId59" Type="http://schemas.openxmlformats.org/officeDocument/2006/relationships/oleObject" Target="embeddings/oleObject23.bin"/><Relationship Id="rId103" Type="http://schemas.openxmlformats.org/officeDocument/2006/relationships/image" Target="media/image31.wmf"/><Relationship Id="rId124" Type="http://schemas.openxmlformats.org/officeDocument/2006/relationships/image" Target="media/image41.wmf"/><Relationship Id="rId70" Type="http://schemas.openxmlformats.org/officeDocument/2006/relationships/oleObject" Target="embeddings/oleObject34.bin"/><Relationship Id="rId91" Type="http://schemas.openxmlformats.org/officeDocument/2006/relationships/oleObject" Target="embeddings/oleObject48.bin"/><Relationship Id="rId145" Type="http://schemas.openxmlformats.org/officeDocument/2006/relationships/oleObject" Target="embeddings/oleObject76.bin"/><Relationship Id="rId166" Type="http://schemas.openxmlformats.org/officeDocument/2006/relationships/oleObject" Target="embeddings/oleObject88.bin"/><Relationship Id="rId187" Type="http://schemas.openxmlformats.org/officeDocument/2006/relationships/header" Target="header7.xml"/><Relationship Id="rId1" Type="http://schemas.openxmlformats.org/officeDocument/2006/relationships/customXml" Target="../customXml/item1.xml"/><Relationship Id="rId28" Type="http://schemas.openxmlformats.org/officeDocument/2006/relationships/oleObject" Target="embeddings/oleObject6.bin"/><Relationship Id="rId49" Type="http://schemas.openxmlformats.org/officeDocument/2006/relationships/oleObject" Target="embeddings/oleObject17.bin"/><Relationship Id="rId114" Type="http://schemas.openxmlformats.org/officeDocument/2006/relationships/oleObject" Target="embeddings/oleObject60.bin"/><Relationship Id="rId60" Type="http://schemas.openxmlformats.org/officeDocument/2006/relationships/oleObject" Target="embeddings/oleObject24.bin"/><Relationship Id="rId81" Type="http://schemas.openxmlformats.org/officeDocument/2006/relationships/oleObject" Target="embeddings/oleObject43.bin"/><Relationship Id="rId135" Type="http://schemas.openxmlformats.org/officeDocument/2006/relationships/oleObject" Target="embeddings/oleObject71.bin"/><Relationship Id="rId156" Type="http://schemas.openxmlformats.org/officeDocument/2006/relationships/oleObject" Target="embeddings/oleObject83.bin"/><Relationship Id="rId177" Type="http://schemas.openxmlformats.org/officeDocument/2006/relationships/image" Target="media/image66.wmf"/><Relationship Id="rId20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D16BB-8E52-4DCD-ADC7-AB2B7EBD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7563</Words>
  <Characters>3464</Characters>
  <Application>Microsoft Office Word</Application>
  <DocSecurity>0</DocSecurity>
  <PresentationFormat/>
  <Lines>28</Lines>
  <Paragraphs>22</Paragraphs>
  <Slides>0</Slides>
  <Notes>0</Notes>
  <HiddenSlides>0</HiddenSlides>
  <MMClips>0</MMClips>
  <ScaleCrop>false</ScaleCrop>
  <Company>WwW.YlmF.CoM</Company>
  <LinksUpToDate>false</LinksUpToDate>
  <CharactersWithSpaces>11005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权  利  要  求  书</dc:title>
  <dc:creator>雨林木风</dc:creator>
  <cp:lastModifiedBy>Amaze</cp:lastModifiedBy>
  <cp:revision>71</cp:revision>
  <cp:lastPrinted>2011-11-01T08:51:00Z</cp:lastPrinted>
  <dcterms:created xsi:type="dcterms:W3CDTF">2018-07-05T03:21:00Z</dcterms:created>
  <dcterms:modified xsi:type="dcterms:W3CDTF">2018-07-05T09:31:00Z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